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</w:t>
            </w:r>
            <w:bookmarkStart w:id="0" w:name="_GoBack"/>
            <w:bookmarkEnd w:id="0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5AA8EA0D" w:rsidR="00266B62" w:rsidRPr="00707DE3" w:rsidRDefault="00232DE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56DD6AC6" w:rsidR="00266B62" w:rsidRPr="00707DE3" w:rsidRDefault="00232DE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6495FFD8" w:rsidR="00266B62" w:rsidRPr="00707DE3" w:rsidRDefault="00232DE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2D9F4C8C" w:rsidR="00266B62" w:rsidRPr="00707DE3" w:rsidRDefault="00232DE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0E0FD9A3" w:rsidR="00266B62" w:rsidRPr="00707DE3" w:rsidRDefault="00232DE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39E4DF4E" w:rsidR="00266B62" w:rsidRPr="00707DE3" w:rsidRDefault="00232DE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0FEE76E0" w:rsidR="00266B62" w:rsidRPr="00707DE3" w:rsidRDefault="00232DE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25257478" w:rsidR="00266B62" w:rsidRPr="00707DE3" w:rsidRDefault="00232DE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73CE221F" w:rsidR="00266B62" w:rsidRPr="00707DE3" w:rsidRDefault="00232DE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548E69A0" w:rsidR="00266B62" w:rsidRPr="00707DE3" w:rsidRDefault="00232DE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323E73CF" w:rsidR="00266B62" w:rsidRPr="00707DE3" w:rsidRDefault="00232DE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72CA2BD9" w:rsidR="00266B62" w:rsidRPr="00707DE3" w:rsidRDefault="00232DE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113E674D" w:rsidR="00266B62" w:rsidRPr="00707DE3" w:rsidRDefault="00232DE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 (Nominal)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384FC140" w:rsidR="00266B62" w:rsidRPr="00707DE3" w:rsidRDefault="006744B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 (Ordinal</w:t>
            </w:r>
            <w:r w:rsidR="00232DE1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0E320C88" w:rsidR="00266B62" w:rsidRPr="00707DE3" w:rsidRDefault="00232DE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 (Interval)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350424F5" w:rsidR="00266B62" w:rsidRPr="00232DE1" w:rsidRDefault="00232DE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 (Ratio)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746D8B0B" w:rsidR="00232DE1" w:rsidRPr="00707DE3" w:rsidRDefault="00232DE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 (Ratio)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3F7DF09D" w:rsidR="00266B62" w:rsidRPr="00707DE3" w:rsidRDefault="006744B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 (Interval</w:t>
            </w:r>
            <w:r w:rsidR="00232DE1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68A433E0" w:rsidR="00266B62" w:rsidRPr="00707DE3" w:rsidRDefault="006744B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 (Interval</w:t>
            </w:r>
            <w:r w:rsidR="00232DE1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436F7247" w:rsidR="00266B62" w:rsidRPr="00707DE3" w:rsidRDefault="00232DE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 (</w:t>
            </w:r>
            <w:r w:rsidR="006744BF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48EDD104" w:rsidR="00266B62" w:rsidRPr="00707DE3" w:rsidRDefault="00232DE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  <w:r w:rsidR="006744BF">
              <w:rPr>
                <w:rFonts w:ascii="Times New Roman" w:hAnsi="Times New Roman" w:cs="Times New Roman"/>
                <w:sz w:val="28"/>
                <w:szCs w:val="28"/>
              </w:rPr>
              <w:t xml:space="preserve"> (Ordinal)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6FBA3A4B" w:rsidR="00266B62" w:rsidRPr="00707DE3" w:rsidRDefault="006744B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 (Interval)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IQ(Intelligence Scale)</w:t>
            </w:r>
          </w:p>
        </w:tc>
        <w:tc>
          <w:tcPr>
            <w:tcW w:w="4675" w:type="dxa"/>
          </w:tcPr>
          <w:p w14:paraId="69D3E28F" w14:textId="2478CE41" w:rsidR="00266B62" w:rsidRPr="00707DE3" w:rsidRDefault="00232DE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 (</w:t>
            </w:r>
            <w:r w:rsidR="006744BF">
              <w:rPr>
                <w:rFonts w:ascii="Times New Roman" w:hAnsi="Times New Roman" w:cs="Times New Roman"/>
                <w:sz w:val="28"/>
                <w:szCs w:val="28"/>
              </w:rPr>
              <w:t>Interval)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6915CBD2" w:rsidR="00266B62" w:rsidRPr="00707DE3" w:rsidRDefault="006744B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Discrete(Interval)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631601B4" w:rsidR="00266B62" w:rsidRPr="00707DE3" w:rsidRDefault="0068254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Discrete(Nominal)</w:t>
            </w:r>
          </w:p>
        </w:tc>
      </w:tr>
      <w:tr w:rsidR="00682549" w:rsidRPr="00707DE3" w14:paraId="26EB7CB4" w14:textId="77777777" w:rsidTr="00FF509F">
        <w:tc>
          <w:tcPr>
            <w:tcW w:w="4675" w:type="dxa"/>
          </w:tcPr>
          <w:p w14:paraId="13057C3B" w14:textId="77777777" w:rsidR="00682549" w:rsidRPr="00707DE3" w:rsidRDefault="00682549" w:rsidP="006825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5C52B24D" w:rsidR="00682549" w:rsidRPr="00707DE3" w:rsidRDefault="00682549" w:rsidP="006825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Continuous(Interval)</w:t>
            </w:r>
          </w:p>
        </w:tc>
      </w:tr>
      <w:tr w:rsidR="00682549" w:rsidRPr="00707DE3" w14:paraId="6A72E96B" w14:textId="77777777" w:rsidTr="00FF509F">
        <w:tc>
          <w:tcPr>
            <w:tcW w:w="4675" w:type="dxa"/>
          </w:tcPr>
          <w:p w14:paraId="331BC7C7" w14:textId="77777777" w:rsidR="00682549" w:rsidRPr="00707DE3" w:rsidRDefault="00682549" w:rsidP="006825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0AE2BCEF" w:rsidR="00682549" w:rsidRPr="00707DE3" w:rsidRDefault="00682549" w:rsidP="006825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Continuous(Interval)</w:t>
            </w:r>
          </w:p>
        </w:tc>
      </w:tr>
      <w:tr w:rsidR="00682549" w:rsidRPr="00707DE3" w14:paraId="562B24E9" w14:textId="77777777" w:rsidTr="00FF509F">
        <w:tc>
          <w:tcPr>
            <w:tcW w:w="4675" w:type="dxa"/>
          </w:tcPr>
          <w:p w14:paraId="5571A049" w14:textId="77777777" w:rsidR="00682549" w:rsidRPr="00707DE3" w:rsidRDefault="00682549" w:rsidP="006825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3F40721B" w:rsidR="00682549" w:rsidRPr="00707DE3" w:rsidRDefault="00682549" w:rsidP="006825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 (Ordinal)</w:t>
            </w:r>
          </w:p>
        </w:tc>
      </w:tr>
      <w:tr w:rsidR="00682549" w:rsidRPr="00707DE3" w14:paraId="114C721C" w14:textId="77777777" w:rsidTr="00FF509F">
        <w:tc>
          <w:tcPr>
            <w:tcW w:w="4675" w:type="dxa"/>
          </w:tcPr>
          <w:p w14:paraId="5033D4AA" w14:textId="77777777" w:rsidR="00682549" w:rsidRPr="00707DE3" w:rsidRDefault="00682549" w:rsidP="006825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11ADA055" w:rsidR="00682549" w:rsidRPr="00707DE3" w:rsidRDefault="00682549" w:rsidP="006825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 (Nominal)</w:t>
            </w:r>
          </w:p>
        </w:tc>
      </w:tr>
      <w:tr w:rsidR="00682549" w:rsidRPr="00707DE3" w14:paraId="4567CBBF" w14:textId="77777777" w:rsidTr="00FF509F">
        <w:tc>
          <w:tcPr>
            <w:tcW w:w="4675" w:type="dxa"/>
          </w:tcPr>
          <w:p w14:paraId="3CC25831" w14:textId="77777777" w:rsidR="00682549" w:rsidRPr="00707DE3" w:rsidRDefault="00682549" w:rsidP="006825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79B0914F" w:rsidR="00682549" w:rsidRPr="00707DE3" w:rsidRDefault="00682549" w:rsidP="00956F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Continuous(</w:t>
            </w:r>
            <w:r w:rsidR="00956F3E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682549" w:rsidRPr="00707DE3" w14:paraId="561B6504" w14:textId="77777777" w:rsidTr="00FF509F">
        <w:tc>
          <w:tcPr>
            <w:tcW w:w="4675" w:type="dxa"/>
          </w:tcPr>
          <w:p w14:paraId="3A0030F5" w14:textId="77777777" w:rsidR="00682549" w:rsidRPr="00707DE3" w:rsidRDefault="00682549" w:rsidP="006825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3727014B" w:rsidR="00682549" w:rsidRPr="00707DE3" w:rsidRDefault="00682549" w:rsidP="006825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Continuous(Ratio)</w:t>
            </w:r>
          </w:p>
        </w:tc>
      </w:tr>
      <w:tr w:rsidR="00682549" w:rsidRPr="00707DE3" w14:paraId="3B8740ED" w14:textId="77777777" w:rsidTr="00FF509F">
        <w:tc>
          <w:tcPr>
            <w:tcW w:w="4675" w:type="dxa"/>
          </w:tcPr>
          <w:p w14:paraId="73FF4110" w14:textId="77777777" w:rsidR="00682549" w:rsidRPr="00707DE3" w:rsidRDefault="00682549" w:rsidP="006825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1542B6AD" w:rsidR="00682549" w:rsidRPr="00707DE3" w:rsidRDefault="00682549" w:rsidP="006825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Discrete(Ordinal)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77777777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7689FFE3" w14:textId="034A5B70" w:rsidR="00956F3E" w:rsidRDefault="00956F3E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 - Since three Coins are tossed simultaneously, the total outcomes are 8 i.e.</w:t>
      </w:r>
    </w:p>
    <w:p w14:paraId="56A27CDA" w14:textId="28B52045" w:rsidR="00956F3E" w:rsidRDefault="00956F3E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(</w:t>
      </w:r>
      <w:r w:rsidR="00687BD1">
        <w:rPr>
          <w:rFonts w:ascii="Times New Roman" w:hAnsi="Times New Roman" w:cs="Times New Roman"/>
          <w:sz w:val="28"/>
          <w:szCs w:val="28"/>
        </w:rPr>
        <w:t>HHH), (HTH)</w:t>
      </w:r>
      <w:proofErr w:type="gramStart"/>
      <w:r w:rsidR="00687BD1">
        <w:rPr>
          <w:rFonts w:ascii="Times New Roman" w:hAnsi="Times New Roman" w:cs="Times New Roman"/>
          <w:sz w:val="28"/>
          <w:szCs w:val="28"/>
        </w:rPr>
        <w:t>,(</w:t>
      </w:r>
      <w:proofErr w:type="gramEnd"/>
      <w:r w:rsidR="00687BD1">
        <w:rPr>
          <w:rFonts w:ascii="Times New Roman" w:hAnsi="Times New Roman" w:cs="Times New Roman"/>
          <w:sz w:val="28"/>
          <w:szCs w:val="28"/>
        </w:rPr>
        <w:t>HHT), (HTT),(TTT),(TTH),(THH),(THT)</w:t>
      </w:r>
    </w:p>
    <w:p w14:paraId="47A3AE23" w14:textId="040BF949" w:rsidR="00687BD1" w:rsidRDefault="00687BD1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H- Heads and T- Tails</w:t>
      </w:r>
    </w:p>
    <w:p w14:paraId="5A671001" w14:textId="42B91219" w:rsidR="00687BD1" w:rsidRDefault="00687BD1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No of outcomes with two heads and one tail are = </w:t>
      </w:r>
      <w:proofErr w:type="gramStart"/>
      <w:r>
        <w:rPr>
          <w:rFonts w:ascii="Times New Roman" w:hAnsi="Times New Roman" w:cs="Times New Roman"/>
          <w:sz w:val="28"/>
          <w:szCs w:val="28"/>
        </w:rPr>
        <w:t>P(</w:t>
      </w:r>
      <w:proofErr w:type="gramEnd"/>
      <w:r>
        <w:rPr>
          <w:rFonts w:ascii="Times New Roman" w:hAnsi="Times New Roman" w:cs="Times New Roman"/>
          <w:sz w:val="28"/>
          <w:szCs w:val="28"/>
        </w:rPr>
        <w:t>HTH)+P(HHT)+(THH)</w:t>
      </w:r>
    </w:p>
    <w:p w14:paraId="50F81D13" w14:textId="72F93034" w:rsidR="00687BD1" w:rsidRDefault="00687BD1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= 1/8+1/8+1/8</w:t>
      </w:r>
    </w:p>
    <w:p w14:paraId="5CBB3E63" w14:textId="7FA55C64" w:rsidR="00687BD1" w:rsidRDefault="00687BD1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=3/8</w:t>
      </w:r>
    </w:p>
    <w:p w14:paraId="18936D9F" w14:textId="73DEC0BB" w:rsidR="000B417C" w:rsidRPr="00707DE3" w:rsidRDefault="00956F3E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</w:p>
    <w:p w14:paraId="6AE134EA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Q4)  Two Dice are rolled, find the probability that sum is</w:t>
      </w:r>
    </w:p>
    <w:p w14:paraId="5CB7F223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17D10FBE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4A55BC7F" w14:textId="77777777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</w:p>
    <w:p w14:paraId="562D311F" w14:textId="54EBFA69" w:rsidR="002E0863" w:rsidRDefault="00687BD1" w:rsidP="00687BD1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 – Total Outcomes= 6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>=36</w:t>
      </w:r>
    </w:p>
    <w:p w14:paraId="7BF26A61" w14:textId="261D1932" w:rsidR="00687BD1" w:rsidRDefault="00687BD1" w:rsidP="00687BD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 possible outcomes can have sum which is equal to 1, therefore the probability is 0/36= 0</w:t>
      </w:r>
    </w:p>
    <w:p w14:paraId="455C6AAE" w14:textId="34CEAB9B" w:rsidR="00687BD1" w:rsidRDefault="00687BD1" w:rsidP="00687BD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(2,2), (3,1) and (1,3) outcomes are possible, therefore the probability is 3/36 = 1/12</w:t>
      </w:r>
    </w:p>
    <w:p w14:paraId="779A1C71" w14:textId="1D4E93A7" w:rsidR="00687BD1" w:rsidRPr="00687BD1" w:rsidRDefault="00433005" w:rsidP="00687BD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(3,3), (4,2), (2,4), (1,5),(5,1),(6,6) are the possible outcomes, therefore the possibility is 6/36= 1/6</w:t>
      </w:r>
    </w:p>
    <w:p w14:paraId="1EC25C10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1529793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820FE0B" w14:textId="77777777" w:rsidR="005F2CA7" w:rsidRDefault="005F2CA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291F6D3B" w14:textId="77777777" w:rsidR="005F2CA7" w:rsidRDefault="005F2CA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772B3637" w14:textId="77777777" w:rsidR="005F2CA7" w:rsidRDefault="005F2CA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59BF74EC" w14:textId="77777777" w:rsidR="005F2CA7" w:rsidRDefault="005F2CA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788D99FF" w14:textId="4FCBD537" w:rsidR="00F407B7" w:rsidRP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Q5)  </w:t>
      </w:r>
      <w:r w:rsidRPr="00F407B7">
        <w:rPr>
          <w:sz w:val="28"/>
          <w:szCs w:val="28"/>
        </w:rPr>
        <w:t>A bag contains 2 red, 3 green and 2 blue balls. Two balls are drawn at random. What is the probability that none of the balls drawn is blue?</w:t>
      </w:r>
    </w:p>
    <w:p w14:paraId="6B59C34B" w14:textId="7FBF1289" w:rsidR="00022704" w:rsidRDefault="005F2CA7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Ans- Let the balls be named as R, G and B where R is Red, B is Blue and G is Green</w:t>
      </w:r>
    </w:p>
    <w:p w14:paraId="6036FC17" w14:textId="60C21AF3" w:rsidR="00C93FE6" w:rsidRDefault="00C93FE6" w:rsidP="00F407B7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P(</w:t>
      </w:r>
      <w:proofErr w:type="gramEnd"/>
      <w:r>
        <w:rPr>
          <w:rFonts w:ascii="Times New Roman" w:hAnsi="Times New Roman" w:cs="Times New Roman"/>
          <w:sz w:val="28"/>
          <w:szCs w:val="28"/>
        </w:rPr>
        <w:t>2R,3G,2B)</w:t>
      </w:r>
    </w:p>
    <w:p w14:paraId="6EDB7565" w14:textId="1C5555C6" w:rsidR="005F2CA7" w:rsidRDefault="005F2CA7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Total number of Balls are= 2+3+2 =7</w:t>
      </w:r>
    </w:p>
    <w:p w14:paraId="10C83EE9" w14:textId="0C30355D" w:rsidR="005F2CA7" w:rsidRDefault="005F2CA7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Number of ways the 2 balls can be drawn out of 7 is</w:t>
      </w:r>
    </w:p>
    <w:p w14:paraId="5A7E0627" w14:textId="52925837" w:rsidR="005F2CA7" w:rsidRDefault="005F2CA7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>7</w:t>
      </w:r>
      <w:r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>= (7*6)/ (2*1) =21</w:t>
      </w:r>
    </w:p>
    <w:p w14:paraId="3C3BD87A" w14:textId="5B8E8AA6" w:rsidR="005F2CA7" w:rsidRDefault="005F2CA7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Number of ways the 2 balls can be drawn where none of the balls </w:t>
      </w:r>
      <w:r w:rsidR="00C93FE6">
        <w:rPr>
          <w:rFonts w:ascii="Times New Roman" w:hAnsi="Times New Roman" w:cs="Times New Roman"/>
          <w:sz w:val="28"/>
          <w:szCs w:val="28"/>
        </w:rPr>
        <w:t>drawn is blue is (2+3)</w:t>
      </w:r>
    </w:p>
    <w:p w14:paraId="0669DF5F" w14:textId="15048E9B" w:rsidR="00C93FE6" w:rsidRDefault="00C93FE6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>5</w:t>
      </w:r>
      <w:r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>=(5*4)/ (2*1) = 10</w:t>
      </w:r>
    </w:p>
    <w:p w14:paraId="48AE2879" w14:textId="0E050FBD" w:rsidR="005A5EC4" w:rsidRDefault="00C93FE6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Therefore, the Probability of drawing two balls which are not blue is = </w:t>
      </w:r>
      <w:r w:rsidR="005A5EC4">
        <w:rPr>
          <w:rFonts w:ascii="Times New Roman" w:hAnsi="Times New Roman" w:cs="Times New Roman"/>
          <w:sz w:val="28"/>
          <w:szCs w:val="28"/>
          <w:vertAlign w:val="superscript"/>
        </w:rPr>
        <w:t>5</w:t>
      </w:r>
      <w:r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/ </w:t>
      </w:r>
      <w:r w:rsidR="005A5EC4">
        <w:rPr>
          <w:rFonts w:ascii="Times New Roman" w:hAnsi="Times New Roman" w:cs="Times New Roman"/>
          <w:sz w:val="28"/>
          <w:szCs w:val="28"/>
          <w:vertAlign w:val="superscript"/>
        </w:rPr>
        <w:t>7</w:t>
      </w:r>
      <w:r w:rsidR="005A5EC4">
        <w:rPr>
          <w:rFonts w:ascii="Times New Roman" w:hAnsi="Times New Roman" w:cs="Times New Roman"/>
          <w:sz w:val="28"/>
          <w:szCs w:val="28"/>
        </w:rPr>
        <w:t>C</w:t>
      </w:r>
      <w:r w:rsidR="005A5EC4">
        <w:rPr>
          <w:rFonts w:ascii="Times New Roman" w:hAnsi="Times New Roman" w:cs="Times New Roman"/>
          <w:sz w:val="28"/>
          <w:szCs w:val="28"/>
          <w:vertAlign w:val="subscript"/>
        </w:rPr>
        <w:t>2</w:t>
      </w:r>
    </w:p>
    <w:p w14:paraId="17E40C18" w14:textId="3D1D001D" w:rsidR="002E0863" w:rsidRDefault="005A5EC4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= 10/21</w:t>
      </w: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77777777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67790DF7" w14:textId="28C112F7" w:rsidR="00991CFB" w:rsidRDefault="00991CFB" w:rsidP="00F407B7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Ans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 </w:t>
      </w:r>
    </w:p>
    <w:p w14:paraId="12016301" w14:textId="504E1CF2" w:rsidR="00991CFB" w:rsidRDefault="00991CF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Expected number of candies for a randomly selected child is</w:t>
      </w:r>
    </w:p>
    <w:p w14:paraId="62953B87" w14:textId="09546573" w:rsidR="00991CFB" w:rsidRDefault="00991CF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= A+B+C+D+E+F </w:t>
      </w:r>
    </w:p>
    <w:p w14:paraId="05C4A055" w14:textId="4B19A2D2" w:rsidR="00991CFB" w:rsidRDefault="00991CF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 1*0.015 + 4 *0.20 + 3*0.65 + 5*0.005 + 6*0.01 + 2*0.120 = 3.09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14:paraId="119B976F" w14:textId="77777777" w:rsidR="00991CFB" w:rsidRDefault="00991CFB" w:rsidP="00F407B7">
      <w:pPr>
        <w:rPr>
          <w:rFonts w:ascii="Times New Roman" w:hAnsi="Times New Roman" w:cs="Times New Roman"/>
          <w:sz w:val="28"/>
          <w:szCs w:val="28"/>
        </w:rPr>
      </w:pPr>
    </w:p>
    <w:p w14:paraId="266AE185" w14:textId="2F22F3C9" w:rsidR="00991CFB" w:rsidRDefault="00991CFB" w:rsidP="00F407B7">
      <w:pPr>
        <w:rPr>
          <w:rFonts w:ascii="Times New Roman" w:hAnsi="Times New Roman" w:cs="Times New Roman"/>
          <w:sz w:val="28"/>
          <w:szCs w:val="28"/>
        </w:rPr>
      </w:pPr>
    </w:p>
    <w:p w14:paraId="4AE934EA" w14:textId="77777777" w:rsidR="00022704" w:rsidRPr="00F407B7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proofErr w:type="spellStart"/>
      <w:r w:rsidR="00022704">
        <w:rPr>
          <w:sz w:val="28"/>
          <w:szCs w:val="28"/>
        </w:rPr>
        <w:t>Points,Score,Weigh</w:t>
      </w:r>
      <w:proofErr w:type="spellEnd"/>
      <w:r w:rsidR="00022704">
        <w:rPr>
          <w:sz w:val="28"/>
          <w:szCs w:val="28"/>
        </w:rPr>
        <w:t>&gt;</w:t>
      </w:r>
    </w:p>
    <w:p w14:paraId="02C00AE2" w14:textId="77777777" w:rsidR="00266B62" w:rsidRPr="00437040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1C6E36A7" w14:textId="255F3CE1" w:rsidR="00266B62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tbl>
      <w:tblPr>
        <w:tblStyle w:val="PlainTable1"/>
        <w:tblW w:w="4637" w:type="dxa"/>
        <w:tblLook w:val="04A0" w:firstRow="1" w:lastRow="0" w:firstColumn="1" w:lastColumn="0" w:noHBand="0" w:noVBand="1"/>
      </w:tblPr>
      <w:tblGrid>
        <w:gridCol w:w="1757"/>
        <w:gridCol w:w="960"/>
        <w:gridCol w:w="960"/>
        <w:gridCol w:w="960"/>
      </w:tblGrid>
      <w:tr w:rsidR="00A677D1" w:rsidRPr="00A677D1" w14:paraId="7FDD37C0" w14:textId="77777777" w:rsidTr="00A677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7" w:type="dxa"/>
            <w:noWrap/>
            <w:hideMark/>
          </w:tcPr>
          <w:p w14:paraId="48D54519" w14:textId="77777777" w:rsidR="00A677D1" w:rsidRPr="00A677D1" w:rsidRDefault="00A677D1" w:rsidP="00A677D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960" w:type="dxa"/>
            <w:noWrap/>
            <w:hideMark/>
          </w:tcPr>
          <w:p w14:paraId="38C8ADD1" w14:textId="77777777" w:rsidR="00A677D1" w:rsidRPr="00A677D1" w:rsidRDefault="00A677D1" w:rsidP="00A677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677D1">
              <w:rPr>
                <w:rFonts w:ascii="Calibri" w:eastAsia="Times New Roman" w:hAnsi="Calibri" w:cs="Calibri"/>
                <w:color w:val="000000"/>
                <w:lang w:val="en-IN" w:eastAsia="en-IN"/>
              </w:rPr>
              <w:t>Points</w:t>
            </w:r>
          </w:p>
        </w:tc>
        <w:tc>
          <w:tcPr>
            <w:tcW w:w="960" w:type="dxa"/>
            <w:noWrap/>
            <w:hideMark/>
          </w:tcPr>
          <w:p w14:paraId="05C10DAF" w14:textId="77777777" w:rsidR="00A677D1" w:rsidRPr="00A677D1" w:rsidRDefault="00A677D1" w:rsidP="00A677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677D1">
              <w:rPr>
                <w:rFonts w:ascii="Calibri" w:eastAsia="Times New Roman" w:hAnsi="Calibri" w:cs="Calibri"/>
                <w:color w:val="000000"/>
                <w:lang w:val="en-IN" w:eastAsia="en-IN"/>
              </w:rPr>
              <w:t>Score</w:t>
            </w:r>
          </w:p>
        </w:tc>
        <w:tc>
          <w:tcPr>
            <w:tcW w:w="960" w:type="dxa"/>
            <w:noWrap/>
            <w:hideMark/>
          </w:tcPr>
          <w:p w14:paraId="5A36B57C" w14:textId="77777777" w:rsidR="00A677D1" w:rsidRPr="00A677D1" w:rsidRDefault="00A677D1" w:rsidP="00A677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677D1">
              <w:rPr>
                <w:rFonts w:ascii="Calibri" w:eastAsia="Times New Roman" w:hAnsi="Calibri" w:cs="Calibri"/>
                <w:color w:val="000000"/>
                <w:lang w:val="en-IN" w:eastAsia="en-IN"/>
              </w:rPr>
              <w:t>Weigh</w:t>
            </w:r>
          </w:p>
        </w:tc>
      </w:tr>
      <w:tr w:rsidR="00A677D1" w:rsidRPr="00A677D1" w14:paraId="10D97F48" w14:textId="77777777" w:rsidTr="00A677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7" w:type="dxa"/>
            <w:noWrap/>
            <w:hideMark/>
          </w:tcPr>
          <w:p w14:paraId="64B0BB8E" w14:textId="77777777" w:rsidR="00A677D1" w:rsidRPr="00A677D1" w:rsidRDefault="00A677D1" w:rsidP="00A677D1">
            <w:pPr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677D1">
              <w:rPr>
                <w:rFonts w:ascii="Calibri" w:eastAsia="Times New Roman" w:hAnsi="Calibri" w:cs="Calibri"/>
                <w:color w:val="000000"/>
                <w:lang w:val="en-IN" w:eastAsia="en-IN"/>
              </w:rPr>
              <w:t>Mazda RX4</w:t>
            </w:r>
          </w:p>
        </w:tc>
        <w:tc>
          <w:tcPr>
            <w:tcW w:w="960" w:type="dxa"/>
            <w:noWrap/>
            <w:hideMark/>
          </w:tcPr>
          <w:p w14:paraId="6B182BB2" w14:textId="77777777" w:rsidR="00A677D1" w:rsidRPr="00A677D1" w:rsidRDefault="00A677D1" w:rsidP="00A677D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677D1">
              <w:rPr>
                <w:rFonts w:ascii="Calibri" w:eastAsia="Times New Roman" w:hAnsi="Calibri" w:cs="Calibri"/>
                <w:color w:val="000000"/>
                <w:lang w:val="en-IN" w:eastAsia="en-IN"/>
              </w:rPr>
              <w:t>3.9</w:t>
            </w:r>
          </w:p>
        </w:tc>
        <w:tc>
          <w:tcPr>
            <w:tcW w:w="960" w:type="dxa"/>
            <w:noWrap/>
            <w:hideMark/>
          </w:tcPr>
          <w:p w14:paraId="19514833" w14:textId="77777777" w:rsidR="00A677D1" w:rsidRPr="00A677D1" w:rsidRDefault="00A677D1" w:rsidP="00A677D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677D1">
              <w:rPr>
                <w:rFonts w:ascii="Calibri" w:eastAsia="Times New Roman" w:hAnsi="Calibri" w:cs="Calibri"/>
                <w:color w:val="000000"/>
                <w:lang w:val="en-IN" w:eastAsia="en-IN"/>
              </w:rPr>
              <w:t>2.62</w:t>
            </w:r>
          </w:p>
        </w:tc>
        <w:tc>
          <w:tcPr>
            <w:tcW w:w="960" w:type="dxa"/>
            <w:noWrap/>
            <w:hideMark/>
          </w:tcPr>
          <w:p w14:paraId="5E4B7BCE" w14:textId="77777777" w:rsidR="00A677D1" w:rsidRPr="00A677D1" w:rsidRDefault="00A677D1" w:rsidP="00A677D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677D1">
              <w:rPr>
                <w:rFonts w:ascii="Calibri" w:eastAsia="Times New Roman" w:hAnsi="Calibri" w:cs="Calibri"/>
                <w:color w:val="000000"/>
                <w:lang w:val="en-IN" w:eastAsia="en-IN"/>
              </w:rPr>
              <w:t>16.46</w:t>
            </w:r>
          </w:p>
        </w:tc>
      </w:tr>
      <w:tr w:rsidR="00A677D1" w:rsidRPr="00A677D1" w14:paraId="1CA0C7FE" w14:textId="77777777" w:rsidTr="00A677D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7" w:type="dxa"/>
            <w:noWrap/>
            <w:hideMark/>
          </w:tcPr>
          <w:p w14:paraId="02F4A0C9" w14:textId="77777777" w:rsidR="00A677D1" w:rsidRPr="00A677D1" w:rsidRDefault="00A677D1" w:rsidP="00A677D1">
            <w:pPr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677D1">
              <w:rPr>
                <w:rFonts w:ascii="Calibri" w:eastAsia="Times New Roman" w:hAnsi="Calibri" w:cs="Calibri"/>
                <w:color w:val="000000"/>
                <w:lang w:val="en-IN" w:eastAsia="en-IN"/>
              </w:rPr>
              <w:t>Mazda RX4 Wag</w:t>
            </w:r>
          </w:p>
        </w:tc>
        <w:tc>
          <w:tcPr>
            <w:tcW w:w="960" w:type="dxa"/>
            <w:noWrap/>
            <w:hideMark/>
          </w:tcPr>
          <w:p w14:paraId="7DC8F843" w14:textId="77777777" w:rsidR="00A677D1" w:rsidRPr="00A677D1" w:rsidRDefault="00A677D1" w:rsidP="00A677D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677D1">
              <w:rPr>
                <w:rFonts w:ascii="Calibri" w:eastAsia="Times New Roman" w:hAnsi="Calibri" w:cs="Calibri"/>
                <w:color w:val="000000"/>
                <w:lang w:val="en-IN" w:eastAsia="en-IN"/>
              </w:rPr>
              <w:t>3.9</w:t>
            </w:r>
          </w:p>
        </w:tc>
        <w:tc>
          <w:tcPr>
            <w:tcW w:w="960" w:type="dxa"/>
            <w:noWrap/>
            <w:hideMark/>
          </w:tcPr>
          <w:p w14:paraId="21E919DB" w14:textId="77777777" w:rsidR="00A677D1" w:rsidRPr="00A677D1" w:rsidRDefault="00A677D1" w:rsidP="00A677D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677D1">
              <w:rPr>
                <w:rFonts w:ascii="Calibri" w:eastAsia="Times New Roman" w:hAnsi="Calibri" w:cs="Calibri"/>
                <w:color w:val="000000"/>
                <w:lang w:val="en-IN" w:eastAsia="en-IN"/>
              </w:rPr>
              <w:t>2.875</w:t>
            </w:r>
          </w:p>
        </w:tc>
        <w:tc>
          <w:tcPr>
            <w:tcW w:w="960" w:type="dxa"/>
            <w:noWrap/>
            <w:hideMark/>
          </w:tcPr>
          <w:p w14:paraId="0691A62D" w14:textId="77777777" w:rsidR="00A677D1" w:rsidRPr="00A677D1" w:rsidRDefault="00A677D1" w:rsidP="00A677D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677D1">
              <w:rPr>
                <w:rFonts w:ascii="Calibri" w:eastAsia="Times New Roman" w:hAnsi="Calibri" w:cs="Calibri"/>
                <w:color w:val="000000"/>
                <w:lang w:val="en-IN" w:eastAsia="en-IN"/>
              </w:rPr>
              <w:t>17.02</w:t>
            </w:r>
          </w:p>
        </w:tc>
      </w:tr>
      <w:tr w:rsidR="00A677D1" w:rsidRPr="00A677D1" w14:paraId="3300FC26" w14:textId="77777777" w:rsidTr="00A677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7" w:type="dxa"/>
            <w:noWrap/>
            <w:hideMark/>
          </w:tcPr>
          <w:p w14:paraId="5F25253A" w14:textId="77777777" w:rsidR="00A677D1" w:rsidRPr="00A677D1" w:rsidRDefault="00A677D1" w:rsidP="00A677D1">
            <w:pPr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677D1">
              <w:rPr>
                <w:rFonts w:ascii="Calibri" w:eastAsia="Times New Roman" w:hAnsi="Calibri" w:cs="Calibri"/>
                <w:color w:val="000000"/>
                <w:lang w:val="en-IN" w:eastAsia="en-IN"/>
              </w:rPr>
              <w:t>Datsun 710</w:t>
            </w:r>
          </w:p>
        </w:tc>
        <w:tc>
          <w:tcPr>
            <w:tcW w:w="960" w:type="dxa"/>
            <w:noWrap/>
            <w:hideMark/>
          </w:tcPr>
          <w:p w14:paraId="2F1206A0" w14:textId="77777777" w:rsidR="00A677D1" w:rsidRPr="00A677D1" w:rsidRDefault="00A677D1" w:rsidP="00A677D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677D1">
              <w:rPr>
                <w:rFonts w:ascii="Calibri" w:eastAsia="Times New Roman" w:hAnsi="Calibri" w:cs="Calibri"/>
                <w:color w:val="000000"/>
                <w:lang w:val="en-IN" w:eastAsia="en-IN"/>
              </w:rPr>
              <w:t>3.85</w:t>
            </w:r>
          </w:p>
        </w:tc>
        <w:tc>
          <w:tcPr>
            <w:tcW w:w="960" w:type="dxa"/>
            <w:noWrap/>
            <w:hideMark/>
          </w:tcPr>
          <w:p w14:paraId="6194F8D2" w14:textId="77777777" w:rsidR="00A677D1" w:rsidRPr="00A677D1" w:rsidRDefault="00A677D1" w:rsidP="00A677D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677D1">
              <w:rPr>
                <w:rFonts w:ascii="Calibri" w:eastAsia="Times New Roman" w:hAnsi="Calibri" w:cs="Calibri"/>
                <w:color w:val="000000"/>
                <w:lang w:val="en-IN" w:eastAsia="en-IN"/>
              </w:rPr>
              <w:t>2.32</w:t>
            </w:r>
          </w:p>
        </w:tc>
        <w:tc>
          <w:tcPr>
            <w:tcW w:w="960" w:type="dxa"/>
            <w:noWrap/>
            <w:hideMark/>
          </w:tcPr>
          <w:p w14:paraId="2B1A822F" w14:textId="77777777" w:rsidR="00A677D1" w:rsidRPr="00A677D1" w:rsidRDefault="00A677D1" w:rsidP="00A677D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677D1">
              <w:rPr>
                <w:rFonts w:ascii="Calibri" w:eastAsia="Times New Roman" w:hAnsi="Calibri" w:cs="Calibri"/>
                <w:color w:val="000000"/>
                <w:lang w:val="en-IN" w:eastAsia="en-IN"/>
              </w:rPr>
              <w:t>18.61</w:t>
            </w:r>
          </w:p>
        </w:tc>
      </w:tr>
      <w:tr w:rsidR="00A677D1" w:rsidRPr="00A677D1" w14:paraId="1BCC270D" w14:textId="77777777" w:rsidTr="00A677D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7" w:type="dxa"/>
            <w:noWrap/>
            <w:hideMark/>
          </w:tcPr>
          <w:p w14:paraId="47D604B0" w14:textId="77777777" w:rsidR="00A677D1" w:rsidRPr="00A677D1" w:rsidRDefault="00A677D1" w:rsidP="00A677D1">
            <w:pPr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677D1">
              <w:rPr>
                <w:rFonts w:ascii="Calibri" w:eastAsia="Times New Roman" w:hAnsi="Calibri" w:cs="Calibri"/>
                <w:color w:val="000000"/>
                <w:lang w:val="en-IN" w:eastAsia="en-IN"/>
              </w:rPr>
              <w:t>Hornet 4 Drive</w:t>
            </w:r>
          </w:p>
        </w:tc>
        <w:tc>
          <w:tcPr>
            <w:tcW w:w="960" w:type="dxa"/>
            <w:noWrap/>
            <w:hideMark/>
          </w:tcPr>
          <w:p w14:paraId="787EA754" w14:textId="77777777" w:rsidR="00A677D1" w:rsidRPr="00A677D1" w:rsidRDefault="00A677D1" w:rsidP="00A677D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677D1">
              <w:rPr>
                <w:rFonts w:ascii="Calibri" w:eastAsia="Times New Roman" w:hAnsi="Calibri" w:cs="Calibri"/>
                <w:color w:val="000000"/>
                <w:lang w:val="en-IN" w:eastAsia="en-IN"/>
              </w:rPr>
              <w:t>3.08</w:t>
            </w:r>
          </w:p>
        </w:tc>
        <w:tc>
          <w:tcPr>
            <w:tcW w:w="960" w:type="dxa"/>
            <w:noWrap/>
            <w:hideMark/>
          </w:tcPr>
          <w:p w14:paraId="2DE64817" w14:textId="77777777" w:rsidR="00A677D1" w:rsidRPr="00A677D1" w:rsidRDefault="00A677D1" w:rsidP="00A677D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677D1">
              <w:rPr>
                <w:rFonts w:ascii="Calibri" w:eastAsia="Times New Roman" w:hAnsi="Calibri" w:cs="Calibri"/>
                <w:color w:val="000000"/>
                <w:lang w:val="en-IN" w:eastAsia="en-IN"/>
              </w:rPr>
              <w:t>3.215</w:t>
            </w:r>
          </w:p>
        </w:tc>
        <w:tc>
          <w:tcPr>
            <w:tcW w:w="960" w:type="dxa"/>
            <w:noWrap/>
            <w:hideMark/>
          </w:tcPr>
          <w:p w14:paraId="76685685" w14:textId="77777777" w:rsidR="00A677D1" w:rsidRPr="00A677D1" w:rsidRDefault="00A677D1" w:rsidP="00A677D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677D1">
              <w:rPr>
                <w:rFonts w:ascii="Calibri" w:eastAsia="Times New Roman" w:hAnsi="Calibri" w:cs="Calibri"/>
                <w:color w:val="000000"/>
                <w:lang w:val="en-IN" w:eastAsia="en-IN"/>
              </w:rPr>
              <w:t>19.44</w:t>
            </w:r>
          </w:p>
        </w:tc>
      </w:tr>
      <w:tr w:rsidR="00A677D1" w:rsidRPr="00A677D1" w14:paraId="7D03EAFF" w14:textId="77777777" w:rsidTr="00A677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7" w:type="dxa"/>
            <w:noWrap/>
            <w:hideMark/>
          </w:tcPr>
          <w:p w14:paraId="0202E595" w14:textId="77777777" w:rsidR="00A677D1" w:rsidRPr="00A677D1" w:rsidRDefault="00A677D1" w:rsidP="00A677D1">
            <w:pPr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677D1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Hornet </w:t>
            </w:r>
            <w:proofErr w:type="spellStart"/>
            <w:r w:rsidRPr="00A677D1">
              <w:rPr>
                <w:rFonts w:ascii="Calibri" w:eastAsia="Times New Roman" w:hAnsi="Calibri" w:cs="Calibri"/>
                <w:color w:val="000000"/>
                <w:lang w:val="en-IN" w:eastAsia="en-IN"/>
              </w:rPr>
              <w:t>Sportabout</w:t>
            </w:r>
            <w:proofErr w:type="spellEnd"/>
          </w:p>
        </w:tc>
        <w:tc>
          <w:tcPr>
            <w:tcW w:w="960" w:type="dxa"/>
            <w:noWrap/>
            <w:hideMark/>
          </w:tcPr>
          <w:p w14:paraId="442E4006" w14:textId="77777777" w:rsidR="00A677D1" w:rsidRPr="00A677D1" w:rsidRDefault="00A677D1" w:rsidP="00A677D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677D1">
              <w:rPr>
                <w:rFonts w:ascii="Calibri" w:eastAsia="Times New Roman" w:hAnsi="Calibri" w:cs="Calibri"/>
                <w:color w:val="000000"/>
                <w:lang w:val="en-IN" w:eastAsia="en-IN"/>
              </w:rPr>
              <w:t>3.15</w:t>
            </w:r>
          </w:p>
        </w:tc>
        <w:tc>
          <w:tcPr>
            <w:tcW w:w="960" w:type="dxa"/>
            <w:noWrap/>
            <w:hideMark/>
          </w:tcPr>
          <w:p w14:paraId="3D5AF72E" w14:textId="77777777" w:rsidR="00A677D1" w:rsidRPr="00A677D1" w:rsidRDefault="00A677D1" w:rsidP="00A677D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677D1">
              <w:rPr>
                <w:rFonts w:ascii="Calibri" w:eastAsia="Times New Roman" w:hAnsi="Calibri" w:cs="Calibri"/>
                <w:color w:val="000000"/>
                <w:lang w:val="en-IN" w:eastAsia="en-IN"/>
              </w:rPr>
              <w:t>3.44</w:t>
            </w:r>
          </w:p>
        </w:tc>
        <w:tc>
          <w:tcPr>
            <w:tcW w:w="960" w:type="dxa"/>
            <w:noWrap/>
            <w:hideMark/>
          </w:tcPr>
          <w:p w14:paraId="65C977C0" w14:textId="77777777" w:rsidR="00A677D1" w:rsidRPr="00A677D1" w:rsidRDefault="00A677D1" w:rsidP="00A677D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677D1">
              <w:rPr>
                <w:rFonts w:ascii="Calibri" w:eastAsia="Times New Roman" w:hAnsi="Calibri" w:cs="Calibri"/>
                <w:color w:val="000000"/>
                <w:lang w:val="en-IN" w:eastAsia="en-IN"/>
              </w:rPr>
              <w:t>17.02</w:t>
            </w:r>
          </w:p>
        </w:tc>
      </w:tr>
      <w:tr w:rsidR="00A677D1" w:rsidRPr="00A677D1" w14:paraId="4ADDC383" w14:textId="77777777" w:rsidTr="00A677D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7" w:type="dxa"/>
            <w:noWrap/>
            <w:hideMark/>
          </w:tcPr>
          <w:p w14:paraId="1A5B2835" w14:textId="77777777" w:rsidR="00A677D1" w:rsidRPr="00A677D1" w:rsidRDefault="00A677D1" w:rsidP="00A677D1">
            <w:pPr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677D1">
              <w:rPr>
                <w:rFonts w:ascii="Calibri" w:eastAsia="Times New Roman" w:hAnsi="Calibri" w:cs="Calibri"/>
                <w:color w:val="000000"/>
                <w:lang w:val="en-IN" w:eastAsia="en-IN"/>
              </w:rPr>
              <w:t>Valiant</w:t>
            </w:r>
          </w:p>
        </w:tc>
        <w:tc>
          <w:tcPr>
            <w:tcW w:w="960" w:type="dxa"/>
            <w:noWrap/>
            <w:hideMark/>
          </w:tcPr>
          <w:p w14:paraId="36223E90" w14:textId="77777777" w:rsidR="00A677D1" w:rsidRPr="00A677D1" w:rsidRDefault="00A677D1" w:rsidP="00A677D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677D1">
              <w:rPr>
                <w:rFonts w:ascii="Calibri" w:eastAsia="Times New Roman" w:hAnsi="Calibri" w:cs="Calibri"/>
                <w:color w:val="000000"/>
                <w:lang w:val="en-IN" w:eastAsia="en-IN"/>
              </w:rPr>
              <w:t>2.76</w:t>
            </w:r>
          </w:p>
        </w:tc>
        <w:tc>
          <w:tcPr>
            <w:tcW w:w="960" w:type="dxa"/>
            <w:noWrap/>
            <w:hideMark/>
          </w:tcPr>
          <w:p w14:paraId="5AC6F4D3" w14:textId="77777777" w:rsidR="00A677D1" w:rsidRPr="00A677D1" w:rsidRDefault="00A677D1" w:rsidP="00A677D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677D1">
              <w:rPr>
                <w:rFonts w:ascii="Calibri" w:eastAsia="Times New Roman" w:hAnsi="Calibri" w:cs="Calibri"/>
                <w:color w:val="000000"/>
                <w:lang w:val="en-IN" w:eastAsia="en-IN"/>
              </w:rPr>
              <w:t>3.46</w:t>
            </w:r>
          </w:p>
        </w:tc>
        <w:tc>
          <w:tcPr>
            <w:tcW w:w="960" w:type="dxa"/>
            <w:noWrap/>
            <w:hideMark/>
          </w:tcPr>
          <w:p w14:paraId="1DAB2CAE" w14:textId="77777777" w:rsidR="00A677D1" w:rsidRPr="00A677D1" w:rsidRDefault="00A677D1" w:rsidP="00A677D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677D1">
              <w:rPr>
                <w:rFonts w:ascii="Calibri" w:eastAsia="Times New Roman" w:hAnsi="Calibri" w:cs="Calibri"/>
                <w:color w:val="000000"/>
                <w:lang w:val="en-IN" w:eastAsia="en-IN"/>
              </w:rPr>
              <w:t>20.22</w:t>
            </w:r>
          </w:p>
        </w:tc>
      </w:tr>
      <w:tr w:rsidR="00A677D1" w:rsidRPr="00A677D1" w14:paraId="27A751EA" w14:textId="77777777" w:rsidTr="00A677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7" w:type="dxa"/>
            <w:noWrap/>
            <w:hideMark/>
          </w:tcPr>
          <w:p w14:paraId="38A24A30" w14:textId="77777777" w:rsidR="00A677D1" w:rsidRPr="00A677D1" w:rsidRDefault="00A677D1" w:rsidP="00A677D1">
            <w:pPr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677D1">
              <w:rPr>
                <w:rFonts w:ascii="Calibri" w:eastAsia="Times New Roman" w:hAnsi="Calibri" w:cs="Calibri"/>
                <w:color w:val="000000"/>
                <w:lang w:val="en-IN" w:eastAsia="en-IN"/>
              </w:rPr>
              <w:t>Duster 360</w:t>
            </w:r>
          </w:p>
        </w:tc>
        <w:tc>
          <w:tcPr>
            <w:tcW w:w="960" w:type="dxa"/>
            <w:noWrap/>
            <w:hideMark/>
          </w:tcPr>
          <w:p w14:paraId="4504E5DC" w14:textId="77777777" w:rsidR="00A677D1" w:rsidRPr="00A677D1" w:rsidRDefault="00A677D1" w:rsidP="00A677D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677D1">
              <w:rPr>
                <w:rFonts w:ascii="Calibri" w:eastAsia="Times New Roman" w:hAnsi="Calibri" w:cs="Calibri"/>
                <w:color w:val="000000"/>
                <w:lang w:val="en-IN" w:eastAsia="en-IN"/>
              </w:rPr>
              <w:t>3.21</w:t>
            </w:r>
          </w:p>
        </w:tc>
        <w:tc>
          <w:tcPr>
            <w:tcW w:w="960" w:type="dxa"/>
            <w:noWrap/>
            <w:hideMark/>
          </w:tcPr>
          <w:p w14:paraId="67F2FB44" w14:textId="77777777" w:rsidR="00A677D1" w:rsidRPr="00A677D1" w:rsidRDefault="00A677D1" w:rsidP="00A677D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677D1">
              <w:rPr>
                <w:rFonts w:ascii="Calibri" w:eastAsia="Times New Roman" w:hAnsi="Calibri" w:cs="Calibri"/>
                <w:color w:val="000000"/>
                <w:lang w:val="en-IN" w:eastAsia="en-IN"/>
              </w:rPr>
              <w:t>3.57</w:t>
            </w:r>
          </w:p>
        </w:tc>
        <w:tc>
          <w:tcPr>
            <w:tcW w:w="960" w:type="dxa"/>
            <w:noWrap/>
            <w:hideMark/>
          </w:tcPr>
          <w:p w14:paraId="6F9E5171" w14:textId="77777777" w:rsidR="00A677D1" w:rsidRPr="00A677D1" w:rsidRDefault="00A677D1" w:rsidP="00A677D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677D1">
              <w:rPr>
                <w:rFonts w:ascii="Calibri" w:eastAsia="Times New Roman" w:hAnsi="Calibri" w:cs="Calibri"/>
                <w:color w:val="000000"/>
                <w:lang w:val="en-IN" w:eastAsia="en-IN"/>
              </w:rPr>
              <w:t>15.84</w:t>
            </w:r>
          </w:p>
        </w:tc>
      </w:tr>
      <w:tr w:rsidR="00A677D1" w:rsidRPr="00A677D1" w14:paraId="2FBADF76" w14:textId="77777777" w:rsidTr="00A677D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7" w:type="dxa"/>
            <w:noWrap/>
            <w:hideMark/>
          </w:tcPr>
          <w:p w14:paraId="58FE4D35" w14:textId="77777777" w:rsidR="00A677D1" w:rsidRPr="00A677D1" w:rsidRDefault="00A677D1" w:rsidP="00A677D1">
            <w:pPr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677D1">
              <w:rPr>
                <w:rFonts w:ascii="Calibri" w:eastAsia="Times New Roman" w:hAnsi="Calibri" w:cs="Calibri"/>
                <w:color w:val="000000"/>
                <w:lang w:val="en-IN" w:eastAsia="en-IN"/>
              </w:rPr>
              <w:t>Merc 240D</w:t>
            </w:r>
          </w:p>
        </w:tc>
        <w:tc>
          <w:tcPr>
            <w:tcW w:w="960" w:type="dxa"/>
            <w:noWrap/>
            <w:hideMark/>
          </w:tcPr>
          <w:p w14:paraId="2EE4C3DF" w14:textId="77777777" w:rsidR="00A677D1" w:rsidRPr="00A677D1" w:rsidRDefault="00A677D1" w:rsidP="00A677D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677D1">
              <w:rPr>
                <w:rFonts w:ascii="Calibri" w:eastAsia="Times New Roman" w:hAnsi="Calibri" w:cs="Calibri"/>
                <w:color w:val="000000"/>
                <w:lang w:val="en-IN" w:eastAsia="en-IN"/>
              </w:rPr>
              <w:t>3.69</w:t>
            </w:r>
          </w:p>
        </w:tc>
        <w:tc>
          <w:tcPr>
            <w:tcW w:w="960" w:type="dxa"/>
            <w:noWrap/>
            <w:hideMark/>
          </w:tcPr>
          <w:p w14:paraId="193AFEC8" w14:textId="77777777" w:rsidR="00A677D1" w:rsidRPr="00A677D1" w:rsidRDefault="00A677D1" w:rsidP="00A677D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677D1">
              <w:rPr>
                <w:rFonts w:ascii="Calibri" w:eastAsia="Times New Roman" w:hAnsi="Calibri" w:cs="Calibri"/>
                <w:color w:val="000000"/>
                <w:lang w:val="en-IN" w:eastAsia="en-IN"/>
              </w:rPr>
              <w:t>3.19</w:t>
            </w:r>
          </w:p>
        </w:tc>
        <w:tc>
          <w:tcPr>
            <w:tcW w:w="960" w:type="dxa"/>
            <w:noWrap/>
            <w:hideMark/>
          </w:tcPr>
          <w:p w14:paraId="074CFE0D" w14:textId="77777777" w:rsidR="00A677D1" w:rsidRPr="00A677D1" w:rsidRDefault="00A677D1" w:rsidP="00A677D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677D1">
              <w:rPr>
                <w:rFonts w:ascii="Calibri" w:eastAsia="Times New Roman" w:hAnsi="Calibri" w:cs="Calibri"/>
                <w:color w:val="000000"/>
                <w:lang w:val="en-IN" w:eastAsia="en-IN"/>
              </w:rPr>
              <w:t>20</w:t>
            </w:r>
          </w:p>
        </w:tc>
      </w:tr>
      <w:tr w:rsidR="00A677D1" w:rsidRPr="00A677D1" w14:paraId="3C9FA620" w14:textId="77777777" w:rsidTr="00A677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7" w:type="dxa"/>
            <w:noWrap/>
            <w:hideMark/>
          </w:tcPr>
          <w:p w14:paraId="2F1B8830" w14:textId="77777777" w:rsidR="00A677D1" w:rsidRPr="00A677D1" w:rsidRDefault="00A677D1" w:rsidP="00A677D1">
            <w:pPr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677D1">
              <w:rPr>
                <w:rFonts w:ascii="Calibri" w:eastAsia="Times New Roman" w:hAnsi="Calibri" w:cs="Calibri"/>
                <w:color w:val="000000"/>
                <w:lang w:val="en-IN" w:eastAsia="en-IN"/>
              </w:rPr>
              <w:t>Merc 230</w:t>
            </w:r>
          </w:p>
        </w:tc>
        <w:tc>
          <w:tcPr>
            <w:tcW w:w="960" w:type="dxa"/>
            <w:noWrap/>
            <w:hideMark/>
          </w:tcPr>
          <w:p w14:paraId="4E445681" w14:textId="77777777" w:rsidR="00A677D1" w:rsidRPr="00A677D1" w:rsidRDefault="00A677D1" w:rsidP="00A677D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677D1">
              <w:rPr>
                <w:rFonts w:ascii="Calibri" w:eastAsia="Times New Roman" w:hAnsi="Calibri" w:cs="Calibri"/>
                <w:color w:val="000000"/>
                <w:lang w:val="en-IN" w:eastAsia="en-IN"/>
              </w:rPr>
              <w:t>3.92</w:t>
            </w:r>
          </w:p>
        </w:tc>
        <w:tc>
          <w:tcPr>
            <w:tcW w:w="960" w:type="dxa"/>
            <w:noWrap/>
            <w:hideMark/>
          </w:tcPr>
          <w:p w14:paraId="2EB76E21" w14:textId="77777777" w:rsidR="00A677D1" w:rsidRPr="00A677D1" w:rsidRDefault="00A677D1" w:rsidP="00A677D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677D1">
              <w:rPr>
                <w:rFonts w:ascii="Calibri" w:eastAsia="Times New Roman" w:hAnsi="Calibri" w:cs="Calibri"/>
                <w:color w:val="000000"/>
                <w:lang w:val="en-IN" w:eastAsia="en-IN"/>
              </w:rPr>
              <w:t>3.15</w:t>
            </w:r>
          </w:p>
        </w:tc>
        <w:tc>
          <w:tcPr>
            <w:tcW w:w="960" w:type="dxa"/>
            <w:noWrap/>
            <w:hideMark/>
          </w:tcPr>
          <w:p w14:paraId="4E08A49B" w14:textId="77777777" w:rsidR="00A677D1" w:rsidRPr="00A677D1" w:rsidRDefault="00A677D1" w:rsidP="00A677D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677D1">
              <w:rPr>
                <w:rFonts w:ascii="Calibri" w:eastAsia="Times New Roman" w:hAnsi="Calibri" w:cs="Calibri"/>
                <w:color w:val="000000"/>
                <w:lang w:val="en-IN" w:eastAsia="en-IN"/>
              </w:rPr>
              <w:t>22.9</w:t>
            </w:r>
          </w:p>
        </w:tc>
      </w:tr>
      <w:tr w:rsidR="00A677D1" w:rsidRPr="00A677D1" w14:paraId="09B179B7" w14:textId="77777777" w:rsidTr="00A677D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7" w:type="dxa"/>
            <w:noWrap/>
            <w:hideMark/>
          </w:tcPr>
          <w:p w14:paraId="53B4EEF8" w14:textId="77777777" w:rsidR="00A677D1" w:rsidRPr="00A677D1" w:rsidRDefault="00A677D1" w:rsidP="00A677D1">
            <w:pPr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677D1">
              <w:rPr>
                <w:rFonts w:ascii="Calibri" w:eastAsia="Times New Roman" w:hAnsi="Calibri" w:cs="Calibri"/>
                <w:color w:val="000000"/>
                <w:lang w:val="en-IN" w:eastAsia="en-IN"/>
              </w:rPr>
              <w:t>Merc 280</w:t>
            </w:r>
          </w:p>
        </w:tc>
        <w:tc>
          <w:tcPr>
            <w:tcW w:w="960" w:type="dxa"/>
            <w:noWrap/>
            <w:hideMark/>
          </w:tcPr>
          <w:p w14:paraId="5F4075A9" w14:textId="77777777" w:rsidR="00A677D1" w:rsidRPr="00A677D1" w:rsidRDefault="00A677D1" w:rsidP="00A677D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677D1">
              <w:rPr>
                <w:rFonts w:ascii="Calibri" w:eastAsia="Times New Roman" w:hAnsi="Calibri" w:cs="Calibri"/>
                <w:color w:val="000000"/>
                <w:lang w:val="en-IN" w:eastAsia="en-IN"/>
              </w:rPr>
              <w:t>3.92</w:t>
            </w:r>
          </w:p>
        </w:tc>
        <w:tc>
          <w:tcPr>
            <w:tcW w:w="960" w:type="dxa"/>
            <w:noWrap/>
            <w:hideMark/>
          </w:tcPr>
          <w:p w14:paraId="46EEBEDE" w14:textId="77777777" w:rsidR="00A677D1" w:rsidRPr="00A677D1" w:rsidRDefault="00A677D1" w:rsidP="00A677D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677D1">
              <w:rPr>
                <w:rFonts w:ascii="Calibri" w:eastAsia="Times New Roman" w:hAnsi="Calibri" w:cs="Calibri"/>
                <w:color w:val="000000"/>
                <w:lang w:val="en-IN" w:eastAsia="en-IN"/>
              </w:rPr>
              <w:t>3.44</w:t>
            </w:r>
          </w:p>
        </w:tc>
        <w:tc>
          <w:tcPr>
            <w:tcW w:w="960" w:type="dxa"/>
            <w:noWrap/>
            <w:hideMark/>
          </w:tcPr>
          <w:p w14:paraId="501D28C2" w14:textId="77777777" w:rsidR="00A677D1" w:rsidRPr="00A677D1" w:rsidRDefault="00A677D1" w:rsidP="00A677D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677D1">
              <w:rPr>
                <w:rFonts w:ascii="Calibri" w:eastAsia="Times New Roman" w:hAnsi="Calibri" w:cs="Calibri"/>
                <w:color w:val="000000"/>
                <w:lang w:val="en-IN" w:eastAsia="en-IN"/>
              </w:rPr>
              <w:t>18.3</w:t>
            </w:r>
          </w:p>
        </w:tc>
      </w:tr>
      <w:tr w:rsidR="00A677D1" w:rsidRPr="00A677D1" w14:paraId="13275B26" w14:textId="77777777" w:rsidTr="00A677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7" w:type="dxa"/>
            <w:noWrap/>
            <w:hideMark/>
          </w:tcPr>
          <w:p w14:paraId="78970FC8" w14:textId="77777777" w:rsidR="00A677D1" w:rsidRPr="00A677D1" w:rsidRDefault="00A677D1" w:rsidP="00A677D1">
            <w:pPr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677D1">
              <w:rPr>
                <w:rFonts w:ascii="Calibri" w:eastAsia="Times New Roman" w:hAnsi="Calibri" w:cs="Calibri"/>
                <w:color w:val="000000"/>
                <w:lang w:val="en-IN" w:eastAsia="en-IN"/>
              </w:rPr>
              <w:t>Merc 280C</w:t>
            </w:r>
          </w:p>
        </w:tc>
        <w:tc>
          <w:tcPr>
            <w:tcW w:w="960" w:type="dxa"/>
            <w:noWrap/>
            <w:hideMark/>
          </w:tcPr>
          <w:p w14:paraId="56457599" w14:textId="77777777" w:rsidR="00A677D1" w:rsidRPr="00A677D1" w:rsidRDefault="00A677D1" w:rsidP="00A677D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677D1">
              <w:rPr>
                <w:rFonts w:ascii="Calibri" w:eastAsia="Times New Roman" w:hAnsi="Calibri" w:cs="Calibri"/>
                <w:color w:val="000000"/>
                <w:lang w:val="en-IN" w:eastAsia="en-IN"/>
              </w:rPr>
              <w:t>3.92</w:t>
            </w:r>
          </w:p>
        </w:tc>
        <w:tc>
          <w:tcPr>
            <w:tcW w:w="960" w:type="dxa"/>
            <w:noWrap/>
            <w:hideMark/>
          </w:tcPr>
          <w:p w14:paraId="41BD57DB" w14:textId="77777777" w:rsidR="00A677D1" w:rsidRPr="00A677D1" w:rsidRDefault="00A677D1" w:rsidP="00A677D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677D1">
              <w:rPr>
                <w:rFonts w:ascii="Calibri" w:eastAsia="Times New Roman" w:hAnsi="Calibri" w:cs="Calibri"/>
                <w:color w:val="000000"/>
                <w:lang w:val="en-IN" w:eastAsia="en-IN"/>
              </w:rPr>
              <w:t>3.44</w:t>
            </w:r>
          </w:p>
        </w:tc>
        <w:tc>
          <w:tcPr>
            <w:tcW w:w="960" w:type="dxa"/>
            <w:noWrap/>
            <w:hideMark/>
          </w:tcPr>
          <w:p w14:paraId="17E04E45" w14:textId="77777777" w:rsidR="00A677D1" w:rsidRPr="00A677D1" w:rsidRDefault="00A677D1" w:rsidP="00A677D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677D1">
              <w:rPr>
                <w:rFonts w:ascii="Calibri" w:eastAsia="Times New Roman" w:hAnsi="Calibri" w:cs="Calibri"/>
                <w:color w:val="000000"/>
                <w:lang w:val="en-IN" w:eastAsia="en-IN"/>
              </w:rPr>
              <w:t>18.9</w:t>
            </w:r>
          </w:p>
        </w:tc>
      </w:tr>
      <w:tr w:rsidR="00A677D1" w:rsidRPr="00A677D1" w14:paraId="106D986D" w14:textId="77777777" w:rsidTr="00A677D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7" w:type="dxa"/>
            <w:noWrap/>
            <w:hideMark/>
          </w:tcPr>
          <w:p w14:paraId="67E08F7A" w14:textId="77777777" w:rsidR="00A677D1" w:rsidRPr="00A677D1" w:rsidRDefault="00A677D1" w:rsidP="00A677D1">
            <w:pPr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677D1">
              <w:rPr>
                <w:rFonts w:ascii="Calibri" w:eastAsia="Times New Roman" w:hAnsi="Calibri" w:cs="Calibri"/>
                <w:color w:val="000000"/>
                <w:lang w:val="en-IN" w:eastAsia="en-IN"/>
              </w:rPr>
              <w:t>Merc 450SE</w:t>
            </w:r>
          </w:p>
        </w:tc>
        <w:tc>
          <w:tcPr>
            <w:tcW w:w="960" w:type="dxa"/>
            <w:noWrap/>
            <w:hideMark/>
          </w:tcPr>
          <w:p w14:paraId="2CED30E2" w14:textId="77777777" w:rsidR="00A677D1" w:rsidRPr="00A677D1" w:rsidRDefault="00A677D1" w:rsidP="00A677D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677D1">
              <w:rPr>
                <w:rFonts w:ascii="Calibri" w:eastAsia="Times New Roman" w:hAnsi="Calibri" w:cs="Calibri"/>
                <w:color w:val="000000"/>
                <w:lang w:val="en-IN" w:eastAsia="en-IN"/>
              </w:rPr>
              <w:t>3.07</w:t>
            </w:r>
          </w:p>
        </w:tc>
        <w:tc>
          <w:tcPr>
            <w:tcW w:w="960" w:type="dxa"/>
            <w:noWrap/>
            <w:hideMark/>
          </w:tcPr>
          <w:p w14:paraId="227927B8" w14:textId="77777777" w:rsidR="00A677D1" w:rsidRPr="00A677D1" w:rsidRDefault="00A677D1" w:rsidP="00A677D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677D1">
              <w:rPr>
                <w:rFonts w:ascii="Calibri" w:eastAsia="Times New Roman" w:hAnsi="Calibri" w:cs="Calibri"/>
                <w:color w:val="000000"/>
                <w:lang w:val="en-IN" w:eastAsia="en-IN"/>
              </w:rPr>
              <w:t>4.07</w:t>
            </w:r>
          </w:p>
        </w:tc>
        <w:tc>
          <w:tcPr>
            <w:tcW w:w="960" w:type="dxa"/>
            <w:noWrap/>
            <w:hideMark/>
          </w:tcPr>
          <w:p w14:paraId="1CF57A9D" w14:textId="77777777" w:rsidR="00A677D1" w:rsidRPr="00A677D1" w:rsidRDefault="00A677D1" w:rsidP="00A677D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677D1">
              <w:rPr>
                <w:rFonts w:ascii="Calibri" w:eastAsia="Times New Roman" w:hAnsi="Calibri" w:cs="Calibri"/>
                <w:color w:val="000000"/>
                <w:lang w:val="en-IN" w:eastAsia="en-IN"/>
              </w:rPr>
              <w:t>17.4</w:t>
            </w:r>
          </w:p>
        </w:tc>
      </w:tr>
      <w:tr w:rsidR="00A677D1" w:rsidRPr="00A677D1" w14:paraId="4187AC47" w14:textId="77777777" w:rsidTr="00A677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7" w:type="dxa"/>
            <w:noWrap/>
            <w:hideMark/>
          </w:tcPr>
          <w:p w14:paraId="577D5AB3" w14:textId="77777777" w:rsidR="00A677D1" w:rsidRPr="00A677D1" w:rsidRDefault="00A677D1" w:rsidP="00A677D1">
            <w:pPr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677D1">
              <w:rPr>
                <w:rFonts w:ascii="Calibri" w:eastAsia="Times New Roman" w:hAnsi="Calibri" w:cs="Calibri"/>
                <w:color w:val="000000"/>
                <w:lang w:val="en-IN" w:eastAsia="en-IN"/>
              </w:rPr>
              <w:t>Merc 450SL</w:t>
            </w:r>
          </w:p>
        </w:tc>
        <w:tc>
          <w:tcPr>
            <w:tcW w:w="960" w:type="dxa"/>
            <w:noWrap/>
            <w:hideMark/>
          </w:tcPr>
          <w:p w14:paraId="7F0D5B57" w14:textId="77777777" w:rsidR="00A677D1" w:rsidRPr="00A677D1" w:rsidRDefault="00A677D1" w:rsidP="00A677D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677D1">
              <w:rPr>
                <w:rFonts w:ascii="Calibri" w:eastAsia="Times New Roman" w:hAnsi="Calibri" w:cs="Calibri"/>
                <w:color w:val="000000"/>
                <w:lang w:val="en-IN" w:eastAsia="en-IN"/>
              </w:rPr>
              <w:t>3.07</w:t>
            </w:r>
          </w:p>
        </w:tc>
        <w:tc>
          <w:tcPr>
            <w:tcW w:w="960" w:type="dxa"/>
            <w:noWrap/>
            <w:hideMark/>
          </w:tcPr>
          <w:p w14:paraId="3E762266" w14:textId="77777777" w:rsidR="00A677D1" w:rsidRPr="00A677D1" w:rsidRDefault="00A677D1" w:rsidP="00A677D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677D1">
              <w:rPr>
                <w:rFonts w:ascii="Calibri" w:eastAsia="Times New Roman" w:hAnsi="Calibri" w:cs="Calibri"/>
                <w:color w:val="000000"/>
                <w:lang w:val="en-IN" w:eastAsia="en-IN"/>
              </w:rPr>
              <w:t>3.73</w:t>
            </w:r>
          </w:p>
        </w:tc>
        <w:tc>
          <w:tcPr>
            <w:tcW w:w="960" w:type="dxa"/>
            <w:noWrap/>
            <w:hideMark/>
          </w:tcPr>
          <w:p w14:paraId="55127E64" w14:textId="77777777" w:rsidR="00A677D1" w:rsidRPr="00A677D1" w:rsidRDefault="00A677D1" w:rsidP="00A677D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677D1">
              <w:rPr>
                <w:rFonts w:ascii="Calibri" w:eastAsia="Times New Roman" w:hAnsi="Calibri" w:cs="Calibri"/>
                <w:color w:val="000000"/>
                <w:lang w:val="en-IN" w:eastAsia="en-IN"/>
              </w:rPr>
              <w:t>17.6</w:t>
            </w:r>
          </w:p>
        </w:tc>
      </w:tr>
      <w:tr w:rsidR="00A677D1" w:rsidRPr="00A677D1" w14:paraId="7CB34DB2" w14:textId="77777777" w:rsidTr="00A677D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7" w:type="dxa"/>
            <w:noWrap/>
            <w:hideMark/>
          </w:tcPr>
          <w:p w14:paraId="0CE8F37E" w14:textId="77777777" w:rsidR="00A677D1" w:rsidRPr="00A677D1" w:rsidRDefault="00A677D1" w:rsidP="00A677D1">
            <w:pPr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677D1">
              <w:rPr>
                <w:rFonts w:ascii="Calibri" w:eastAsia="Times New Roman" w:hAnsi="Calibri" w:cs="Calibri"/>
                <w:color w:val="000000"/>
                <w:lang w:val="en-IN" w:eastAsia="en-IN"/>
              </w:rPr>
              <w:t>Merc 450SLC</w:t>
            </w:r>
          </w:p>
        </w:tc>
        <w:tc>
          <w:tcPr>
            <w:tcW w:w="960" w:type="dxa"/>
            <w:noWrap/>
            <w:hideMark/>
          </w:tcPr>
          <w:p w14:paraId="5FD1D820" w14:textId="77777777" w:rsidR="00A677D1" w:rsidRPr="00A677D1" w:rsidRDefault="00A677D1" w:rsidP="00A677D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677D1">
              <w:rPr>
                <w:rFonts w:ascii="Calibri" w:eastAsia="Times New Roman" w:hAnsi="Calibri" w:cs="Calibri"/>
                <w:color w:val="000000"/>
                <w:lang w:val="en-IN" w:eastAsia="en-IN"/>
              </w:rPr>
              <w:t>3.07</w:t>
            </w:r>
          </w:p>
        </w:tc>
        <w:tc>
          <w:tcPr>
            <w:tcW w:w="960" w:type="dxa"/>
            <w:noWrap/>
            <w:hideMark/>
          </w:tcPr>
          <w:p w14:paraId="105D3C0A" w14:textId="77777777" w:rsidR="00A677D1" w:rsidRPr="00A677D1" w:rsidRDefault="00A677D1" w:rsidP="00A677D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677D1">
              <w:rPr>
                <w:rFonts w:ascii="Calibri" w:eastAsia="Times New Roman" w:hAnsi="Calibri" w:cs="Calibri"/>
                <w:color w:val="000000"/>
                <w:lang w:val="en-IN" w:eastAsia="en-IN"/>
              </w:rPr>
              <w:t>3.78</w:t>
            </w:r>
          </w:p>
        </w:tc>
        <w:tc>
          <w:tcPr>
            <w:tcW w:w="960" w:type="dxa"/>
            <w:noWrap/>
            <w:hideMark/>
          </w:tcPr>
          <w:p w14:paraId="63D4FB23" w14:textId="77777777" w:rsidR="00A677D1" w:rsidRPr="00A677D1" w:rsidRDefault="00A677D1" w:rsidP="00A677D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677D1">
              <w:rPr>
                <w:rFonts w:ascii="Calibri" w:eastAsia="Times New Roman" w:hAnsi="Calibri" w:cs="Calibri"/>
                <w:color w:val="000000"/>
                <w:lang w:val="en-IN" w:eastAsia="en-IN"/>
              </w:rPr>
              <w:t>18</w:t>
            </w:r>
          </w:p>
        </w:tc>
      </w:tr>
      <w:tr w:rsidR="00A677D1" w:rsidRPr="00A677D1" w14:paraId="5926E9CB" w14:textId="77777777" w:rsidTr="00A677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7" w:type="dxa"/>
            <w:noWrap/>
            <w:hideMark/>
          </w:tcPr>
          <w:p w14:paraId="05B899A8" w14:textId="77777777" w:rsidR="00A677D1" w:rsidRPr="00A677D1" w:rsidRDefault="00A677D1" w:rsidP="00A677D1">
            <w:pPr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677D1">
              <w:rPr>
                <w:rFonts w:ascii="Calibri" w:eastAsia="Times New Roman" w:hAnsi="Calibri" w:cs="Calibri"/>
                <w:color w:val="000000"/>
                <w:lang w:val="en-IN" w:eastAsia="en-IN"/>
              </w:rPr>
              <w:t>Cadillac Fleetwood</w:t>
            </w:r>
          </w:p>
        </w:tc>
        <w:tc>
          <w:tcPr>
            <w:tcW w:w="960" w:type="dxa"/>
            <w:noWrap/>
            <w:hideMark/>
          </w:tcPr>
          <w:p w14:paraId="15EB7C67" w14:textId="77777777" w:rsidR="00A677D1" w:rsidRPr="00A677D1" w:rsidRDefault="00A677D1" w:rsidP="00A677D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677D1">
              <w:rPr>
                <w:rFonts w:ascii="Calibri" w:eastAsia="Times New Roman" w:hAnsi="Calibri" w:cs="Calibri"/>
                <w:color w:val="000000"/>
                <w:lang w:val="en-IN" w:eastAsia="en-IN"/>
              </w:rPr>
              <w:t>2.93</w:t>
            </w:r>
          </w:p>
        </w:tc>
        <w:tc>
          <w:tcPr>
            <w:tcW w:w="960" w:type="dxa"/>
            <w:noWrap/>
            <w:hideMark/>
          </w:tcPr>
          <w:p w14:paraId="06104201" w14:textId="77777777" w:rsidR="00A677D1" w:rsidRPr="00A677D1" w:rsidRDefault="00A677D1" w:rsidP="00A677D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677D1">
              <w:rPr>
                <w:rFonts w:ascii="Calibri" w:eastAsia="Times New Roman" w:hAnsi="Calibri" w:cs="Calibri"/>
                <w:color w:val="000000"/>
                <w:lang w:val="en-IN" w:eastAsia="en-IN"/>
              </w:rPr>
              <w:t>5.25</w:t>
            </w:r>
          </w:p>
        </w:tc>
        <w:tc>
          <w:tcPr>
            <w:tcW w:w="960" w:type="dxa"/>
            <w:noWrap/>
            <w:hideMark/>
          </w:tcPr>
          <w:p w14:paraId="38C0D7E3" w14:textId="77777777" w:rsidR="00A677D1" w:rsidRPr="00A677D1" w:rsidRDefault="00A677D1" w:rsidP="00A677D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677D1">
              <w:rPr>
                <w:rFonts w:ascii="Calibri" w:eastAsia="Times New Roman" w:hAnsi="Calibri" w:cs="Calibri"/>
                <w:color w:val="000000"/>
                <w:lang w:val="en-IN" w:eastAsia="en-IN"/>
              </w:rPr>
              <w:t>17.98</w:t>
            </w:r>
          </w:p>
        </w:tc>
      </w:tr>
      <w:tr w:rsidR="00A677D1" w:rsidRPr="00A677D1" w14:paraId="3BDCD087" w14:textId="77777777" w:rsidTr="00A677D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7" w:type="dxa"/>
            <w:noWrap/>
            <w:hideMark/>
          </w:tcPr>
          <w:p w14:paraId="44E3F1C7" w14:textId="77777777" w:rsidR="00A677D1" w:rsidRPr="00A677D1" w:rsidRDefault="00A677D1" w:rsidP="00A677D1">
            <w:pPr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677D1">
              <w:rPr>
                <w:rFonts w:ascii="Calibri" w:eastAsia="Times New Roman" w:hAnsi="Calibri" w:cs="Calibri"/>
                <w:color w:val="000000"/>
                <w:lang w:val="en-IN" w:eastAsia="en-IN"/>
              </w:rPr>
              <w:t>Lincoln Continental</w:t>
            </w:r>
          </w:p>
        </w:tc>
        <w:tc>
          <w:tcPr>
            <w:tcW w:w="960" w:type="dxa"/>
            <w:noWrap/>
            <w:hideMark/>
          </w:tcPr>
          <w:p w14:paraId="77BF41BF" w14:textId="77777777" w:rsidR="00A677D1" w:rsidRPr="00A677D1" w:rsidRDefault="00A677D1" w:rsidP="00A677D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677D1">
              <w:rPr>
                <w:rFonts w:ascii="Calibri" w:eastAsia="Times New Roman" w:hAnsi="Calibri" w:cs="Calibri"/>
                <w:color w:val="000000"/>
                <w:lang w:val="en-IN" w:eastAsia="en-IN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7F4A3026" w14:textId="77777777" w:rsidR="00A677D1" w:rsidRPr="00A677D1" w:rsidRDefault="00A677D1" w:rsidP="00A677D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677D1">
              <w:rPr>
                <w:rFonts w:ascii="Calibri" w:eastAsia="Times New Roman" w:hAnsi="Calibri" w:cs="Calibri"/>
                <w:color w:val="000000"/>
                <w:lang w:val="en-IN" w:eastAsia="en-IN"/>
              </w:rPr>
              <w:t>5.424</w:t>
            </w:r>
          </w:p>
        </w:tc>
        <w:tc>
          <w:tcPr>
            <w:tcW w:w="960" w:type="dxa"/>
            <w:noWrap/>
            <w:hideMark/>
          </w:tcPr>
          <w:p w14:paraId="5C261412" w14:textId="77777777" w:rsidR="00A677D1" w:rsidRPr="00A677D1" w:rsidRDefault="00A677D1" w:rsidP="00A677D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677D1">
              <w:rPr>
                <w:rFonts w:ascii="Calibri" w:eastAsia="Times New Roman" w:hAnsi="Calibri" w:cs="Calibri"/>
                <w:color w:val="000000"/>
                <w:lang w:val="en-IN" w:eastAsia="en-IN"/>
              </w:rPr>
              <w:t>17.82</w:t>
            </w:r>
          </w:p>
        </w:tc>
      </w:tr>
      <w:tr w:rsidR="00A677D1" w:rsidRPr="00A677D1" w14:paraId="458AA09E" w14:textId="77777777" w:rsidTr="00A677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7" w:type="dxa"/>
            <w:noWrap/>
            <w:hideMark/>
          </w:tcPr>
          <w:p w14:paraId="2138AAA7" w14:textId="77777777" w:rsidR="00A677D1" w:rsidRPr="00A677D1" w:rsidRDefault="00A677D1" w:rsidP="00A677D1">
            <w:pPr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677D1">
              <w:rPr>
                <w:rFonts w:ascii="Calibri" w:eastAsia="Times New Roman" w:hAnsi="Calibri" w:cs="Calibri"/>
                <w:color w:val="000000"/>
                <w:lang w:val="en-IN" w:eastAsia="en-IN"/>
              </w:rPr>
              <w:t>Chrysler Imperial</w:t>
            </w:r>
          </w:p>
        </w:tc>
        <w:tc>
          <w:tcPr>
            <w:tcW w:w="960" w:type="dxa"/>
            <w:noWrap/>
            <w:hideMark/>
          </w:tcPr>
          <w:p w14:paraId="15F799D1" w14:textId="77777777" w:rsidR="00A677D1" w:rsidRPr="00A677D1" w:rsidRDefault="00A677D1" w:rsidP="00A677D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677D1">
              <w:rPr>
                <w:rFonts w:ascii="Calibri" w:eastAsia="Times New Roman" w:hAnsi="Calibri" w:cs="Calibri"/>
                <w:color w:val="000000"/>
                <w:lang w:val="en-IN" w:eastAsia="en-IN"/>
              </w:rPr>
              <w:t>3.23</w:t>
            </w:r>
          </w:p>
        </w:tc>
        <w:tc>
          <w:tcPr>
            <w:tcW w:w="960" w:type="dxa"/>
            <w:noWrap/>
            <w:hideMark/>
          </w:tcPr>
          <w:p w14:paraId="56D4B5E6" w14:textId="77777777" w:rsidR="00A677D1" w:rsidRPr="00A677D1" w:rsidRDefault="00A677D1" w:rsidP="00A677D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677D1">
              <w:rPr>
                <w:rFonts w:ascii="Calibri" w:eastAsia="Times New Roman" w:hAnsi="Calibri" w:cs="Calibri"/>
                <w:color w:val="000000"/>
                <w:lang w:val="en-IN" w:eastAsia="en-IN"/>
              </w:rPr>
              <w:t>5.345</w:t>
            </w:r>
          </w:p>
        </w:tc>
        <w:tc>
          <w:tcPr>
            <w:tcW w:w="960" w:type="dxa"/>
            <w:noWrap/>
            <w:hideMark/>
          </w:tcPr>
          <w:p w14:paraId="395323A1" w14:textId="77777777" w:rsidR="00A677D1" w:rsidRPr="00A677D1" w:rsidRDefault="00A677D1" w:rsidP="00A677D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677D1">
              <w:rPr>
                <w:rFonts w:ascii="Calibri" w:eastAsia="Times New Roman" w:hAnsi="Calibri" w:cs="Calibri"/>
                <w:color w:val="000000"/>
                <w:lang w:val="en-IN" w:eastAsia="en-IN"/>
              </w:rPr>
              <w:t>17.42</w:t>
            </w:r>
          </w:p>
        </w:tc>
      </w:tr>
      <w:tr w:rsidR="00A677D1" w:rsidRPr="00A677D1" w14:paraId="3F8C5B6A" w14:textId="77777777" w:rsidTr="00A677D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7" w:type="dxa"/>
            <w:noWrap/>
            <w:hideMark/>
          </w:tcPr>
          <w:p w14:paraId="7240B206" w14:textId="77777777" w:rsidR="00A677D1" w:rsidRPr="00A677D1" w:rsidRDefault="00A677D1" w:rsidP="00A677D1">
            <w:pPr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677D1">
              <w:rPr>
                <w:rFonts w:ascii="Calibri" w:eastAsia="Times New Roman" w:hAnsi="Calibri" w:cs="Calibri"/>
                <w:color w:val="000000"/>
                <w:lang w:val="en-IN" w:eastAsia="en-IN"/>
              </w:rPr>
              <w:t>Fiat 128</w:t>
            </w:r>
          </w:p>
        </w:tc>
        <w:tc>
          <w:tcPr>
            <w:tcW w:w="960" w:type="dxa"/>
            <w:noWrap/>
            <w:hideMark/>
          </w:tcPr>
          <w:p w14:paraId="36FA8E36" w14:textId="77777777" w:rsidR="00A677D1" w:rsidRPr="00A677D1" w:rsidRDefault="00A677D1" w:rsidP="00A677D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677D1">
              <w:rPr>
                <w:rFonts w:ascii="Calibri" w:eastAsia="Times New Roman" w:hAnsi="Calibri" w:cs="Calibri"/>
                <w:color w:val="000000"/>
                <w:lang w:val="en-IN" w:eastAsia="en-IN"/>
              </w:rPr>
              <w:t>4.08</w:t>
            </w:r>
          </w:p>
        </w:tc>
        <w:tc>
          <w:tcPr>
            <w:tcW w:w="960" w:type="dxa"/>
            <w:noWrap/>
            <w:hideMark/>
          </w:tcPr>
          <w:p w14:paraId="452E752C" w14:textId="77777777" w:rsidR="00A677D1" w:rsidRPr="00A677D1" w:rsidRDefault="00A677D1" w:rsidP="00A677D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677D1">
              <w:rPr>
                <w:rFonts w:ascii="Calibri" w:eastAsia="Times New Roman" w:hAnsi="Calibri" w:cs="Calibri"/>
                <w:color w:val="000000"/>
                <w:lang w:val="en-IN" w:eastAsia="en-IN"/>
              </w:rPr>
              <w:t>2.2</w:t>
            </w:r>
          </w:p>
        </w:tc>
        <w:tc>
          <w:tcPr>
            <w:tcW w:w="960" w:type="dxa"/>
            <w:noWrap/>
            <w:hideMark/>
          </w:tcPr>
          <w:p w14:paraId="225204BC" w14:textId="77777777" w:rsidR="00A677D1" w:rsidRPr="00A677D1" w:rsidRDefault="00A677D1" w:rsidP="00A677D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677D1">
              <w:rPr>
                <w:rFonts w:ascii="Calibri" w:eastAsia="Times New Roman" w:hAnsi="Calibri" w:cs="Calibri"/>
                <w:color w:val="000000"/>
                <w:lang w:val="en-IN" w:eastAsia="en-IN"/>
              </w:rPr>
              <w:t>19.47</w:t>
            </w:r>
          </w:p>
        </w:tc>
      </w:tr>
      <w:tr w:rsidR="00A677D1" w:rsidRPr="00A677D1" w14:paraId="4F1D93C4" w14:textId="77777777" w:rsidTr="00A677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7" w:type="dxa"/>
            <w:noWrap/>
            <w:hideMark/>
          </w:tcPr>
          <w:p w14:paraId="069BD76A" w14:textId="77777777" w:rsidR="00A677D1" w:rsidRPr="00A677D1" w:rsidRDefault="00A677D1" w:rsidP="00A677D1">
            <w:pPr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677D1">
              <w:rPr>
                <w:rFonts w:ascii="Calibri" w:eastAsia="Times New Roman" w:hAnsi="Calibri" w:cs="Calibri"/>
                <w:color w:val="000000"/>
                <w:lang w:val="en-IN" w:eastAsia="en-IN"/>
              </w:rPr>
              <w:t>Honda Civic</w:t>
            </w:r>
          </w:p>
        </w:tc>
        <w:tc>
          <w:tcPr>
            <w:tcW w:w="960" w:type="dxa"/>
            <w:noWrap/>
            <w:hideMark/>
          </w:tcPr>
          <w:p w14:paraId="23A3B22F" w14:textId="77777777" w:rsidR="00A677D1" w:rsidRPr="00A677D1" w:rsidRDefault="00A677D1" w:rsidP="00A677D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677D1">
              <w:rPr>
                <w:rFonts w:ascii="Calibri" w:eastAsia="Times New Roman" w:hAnsi="Calibri" w:cs="Calibri"/>
                <w:color w:val="000000"/>
                <w:lang w:val="en-IN" w:eastAsia="en-IN"/>
              </w:rPr>
              <w:t>4.93</w:t>
            </w:r>
          </w:p>
        </w:tc>
        <w:tc>
          <w:tcPr>
            <w:tcW w:w="960" w:type="dxa"/>
            <w:noWrap/>
            <w:hideMark/>
          </w:tcPr>
          <w:p w14:paraId="59F78326" w14:textId="77777777" w:rsidR="00A677D1" w:rsidRPr="00A677D1" w:rsidRDefault="00A677D1" w:rsidP="00A677D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677D1">
              <w:rPr>
                <w:rFonts w:ascii="Calibri" w:eastAsia="Times New Roman" w:hAnsi="Calibri" w:cs="Calibri"/>
                <w:color w:val="000000"/>
                <w:lang w:val="en-IN" w:eastAsia="en-IN"/>
              </w:rPr>
              <w:t>1.615</w:t>
            </w:r>
          </w:p>
        </w:tc>
        <w:tc>
          <w:tcPr>
            <w:tcW w:w="960" w:type="dxa"/>
            <w:noWrap/>
            <w:hideMark/>
          </w:tcPr>
          <w:p w14:paraId="076F2CFD" w14:textId="77777777" w:rsidR="00A677D1" w:rsidRPr="00A677D1" w:rsidRDefault="00A677D1" w:rsidP="00A677D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677D1">
              <w:rPr>
                <w:rFonts w:ascii="Calibri" w:eastAsia="Times New Roman" w:hAnsi="Calibri" w:cs="Calibri"/>
                <w:color w:val="000000"/>
                <w:lang w:val="en-IN" w:eastAsia="en-IN"/>
              </w:rPr>
              <w:t>18.52</w:t>
            </w:r>
          </w:p>
        </w:tc>
      </w:tr>
      <w:tr w:rsidR="00A677D1" w:rsidRPr="00A677D1" w14:paraId="06BC0FAE" w14:textId="77777777" w:rsidTr="00A677D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7" w:type="dxa"/>
            <w:noWrap/>
            <w:hideMark/>
          </w:tcPr>
          <w:p w14:paraId="3CBAA656" w14:textId="77777777" w:rsidR="00A677D1" w:rsidRPr="00A677D1" w:rsidRDefault="00A677D1" w:rsidP="00A677D1">
            <w:pPr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677D1">
              <w:rPr>
                <w:rFonts w:ascii="Calibri" w:eastAsia="Times New Roman" w:hAnsi="Calibri" w:cs="Calibri"/>
                <w:color w:val="000000"/>
                <w:lang w:val="en-IN" w:eastAsia="en-IN"/>
              </w:rPr>
              <w:t>Toyota Corolla</w:t>
            </w:r>
          </w:p>
        </w:tc>
        <w:tc>
          <w:tcPr>
            <w:tcW w:w="960" w:type="dxa"/>
            <w:noWrap/>
            <w:hideMark/>
          </w:tcPr>
          <w:p w14:paraId="5F8C0CCE" w14:textId="77777777" w:rsidR="00A677D1" w:rsidRPr="00A677D1" w:rsidRDefault="00A677D1" w:rsidP="00A677D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677D1">
              <w:rPr>
                <w:rFonts w:ascii="Calibri" w:eastAsia="Times New Roman" w:hAnsi="Calibri" w:cs="Calibri"/>
                <w:color w:val="000000"/>
                <w:lang w:val="en-IN" w:eastAsia="en-IN"/>
              </w:rPr>
              <w:t>4.22</w:t>
            </w:r>
          </w:p>
        </w:tc>
        <w:tc>
          <w:tcPr>
            <w:tcW w:w="960" w:type="dxa"/>
            <w:noWrap/>
            <w:hideMark/>
          </w:tcPr>
          <w:p w14:paraId="1AD41354" w14:textId="77777777" w:rsidR="00A677D1" w:rsidRPr="00A677D1" w:rsidRDefault="00A677D1" w:rsidP="00A677D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677D1">
              <w:rPr>
                <w:rFonts w:ascii="Calibri" w:eastAsia="Times New Roman" w:hAnsi="Calibri" w:cs="Calibri"/>
                <w:color w:val="000000"/>
                <w:lang w:val="en-IN" w:eastAsia="en-IN"/>
              </w:rPr>
              <w:t>1.835</w:t>
            </w:r>
          </w:p>
        </w:tc>
        <w:tc>
          <w:tcPr>
            <w:tcW w:w="960" w:type="dxa"/>
            <w:noWrap/>
            <w:hideMark/>
          </w:tcPr>
          <w:p w14:paraId="54F644D9" w14:textId="77777777" w:rsidR="00A677D1" w:rsidRPr="00A677D1" w:rsidRDefault="00A677D1" w:rsidP="00A677D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677D1">
              <w:rPr>
                <w:rFonts w:ascii="Calibri" w:eastAsia="Times New Roman" w:hAnsi="Calibri" w:cs="Calibri"/>
                <w:color w:val="000000"/>
                <w:lang w:val="en-IN" w:eastAsia="en-IN"/>
              </w:rPr>
              <w:t>19.9</w:t>
            </w:r>
          </w:p>
        </w:tc>
      </w:tr>
      <w:tr w:rsidR="00A677D1" w:rsidRPr="00A677D1" w14:paraId="326383E0" w14:textId="77777777" w:rsidTr="00A677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7" w:type="dxa"/>
            <w:noWrap/>
            <w:hideMark/>
          </w:tcPr>
          <w:p w14:paraId="77B22754" w14:textId="77777777" w:rsidR="00A677D1" w:rsidRPr="00A677D1" w:rsidRDefault="00A677D1" w:rsidP="00A677D1">
            <w:pPr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677D1">
              <w:rPr>
                <w:rFonts w:ascii="Calibri" w:eastAsia="Times New Roman" w:hAnsi="Calibri" w:cs="Calibri"/>
                <w:color w:val="000000"/>
                <w:lang w:val="en-IN" w:eastAsia="en-IN"/>
              </w:rPr>
              <w:t>Toyota Corona</w:t>
            </w:r>
          </w:p>
        </w:tc>
        <w:tc>
          <w:tcPr>
            <w:tcW w:w="960" w:type="dxa"/>
            <w:noWrap/>
            <w:hideMark/>
          </w:tcPr>
          <w:p w14:paraId="089BA64C" w14:textId="77777777" w:rsidR="00A677D1" w:rsidRPr="00A677D1" w:rsidRDefault="00A677D1" w:rsidP="00A677D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677D1">
              <w:rPr>
                <w:rFonts w:ascii="Calibri" w:eastAsia="Times New Roman" w:hAnsi="Calibri" w:cs="Calibri"/>
                <w:color w:val="000000"/>
                <w:lang w:val="en-IN" w:eastAsia="en-IN"/>
              </w:rPr>
              <w:t>3.7</w:t>
            </w:r>
          </w:p>
        </w:tc>
        <w:tc>
          <w:tcPr>
            <w:tcW w:w="960" w:type="dxa"/>
            <w:noWrap/>
            <w:hideMark/>
          </w:tcPr>
          <w:p w14:paraId="564770EC" w14:textId="77777777" w:rsidR="00A677D1" w:rsidRPr="00A677D1" w:rsidRDefault="00A677D1" w:rsidP="00A677D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677D1">
              <w:rPr>
                <w:rFonts w:ascii="Calibri" w:eastAsia="Times New Roman" w:hAnsi="Calibri" w:cs="Calibri"/>
                <w:color w:val="000000"/>
                <w:lang w:val="en-IN" w:eastAsia="en-IN"/>
              </w:rPr>
              <w:t>2.465</w:t>
            </w:r>
          </w:p>
        </w:tc>
        <w:tc>
          <w:tcPr>
            <w:tcW w:w="960" w:type="dxa"/>
            <w:noWrap/>
            <w:hideMark/>
          </w:tcPr>
          <w:p w14:paraId="0DC3FA3C" w14:textId="77777777" w:rsidR="00A677D1" w:rsidRPr="00A677D1" w:rsidRDefault="00A677D1" w:rsidP="00A677D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677D1">
              <w:rPr>
                <w:rFonts w:ascii="Calibri" w:eastAsia="Times New Roman" w:hAnsi="Calibri" w:cs="Calibri"/>
                <w:color w:val="000000"/>
                <w:lang w:val="en-IN" w:eastAsia="en-IN"/>
              </w:rPr>
              <w:t>20.01</w:t>
            </w:r>
          </w:p>
        </w:tc>
      </w:tr>
      <w:tr w:rsidR="00A677D1" w:rsidRPr="00A677D1" w14:paraId="5AA9FC0F" w14:textId="77777777" w:rsidTr="00A677D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7" w:type="dxa"/>
            <w:noWrap/>
            <w:hideMark/>
          </w:tcPr>
          <w:p w14:paraId="2EC6E511" w14:textId="77777777" w:rsidR="00A677D1" w:rsidRPr="00A677D1" w:rsidRDefault="00A677D1" w:rsidP="00A677D1">
            <w:pPr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677D1">
              <w:rPr>
                <w:rFonts w:ascii="Calibri" w:eastAsia="Times New Roman" w:hAnsi="Calibri" w:cs="Calibri"/>
                <w:color w:val="000000"/>
                <w:lang w:val="en-IN" w:eastAsia="en-IN"/>
              </w:rPr>
              <w:t>Dodge Challenger</w:t>
            </w:r>
          </w:p>
        </w:tc>
        <w:tc>
          <w:tcPr>
            <w:tcW w:w="960" w:type="dxa"/>
            <w:noWrap/>
            <w:hideMark/>
          </w:tcPr>
          <w:p w14:paraId="1F4E9BF6" w14:textId="77777777" w:rsidR="00A677D1" w:rsidRPr="00A677D1" w:rsidRDefault="00A677D1" w:rsidP="00A677D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677D1">
              <w:rPr>
                <w:rFonts w:ascii="Calibri" w:eastAsia="Times New Roman" w:hAnsi="Calibri" w:cs="Calibri"/>
                <w:color w:val="000000"/>
                <w:lang w:val="en-IN" w:eastAsia="en-IN"/>
              </w:rPr>
              <w:t>2.76</w:t>
            </w:r>
          </w:p>
        </w:tc>
        <w:tc>
          <w:tcPr>
            <w:tcW w:w="960" w:type="dxa"/>
            <w:noWrap/>
            <w:hideMark/>
          </w:tcPr>
          <w:p w14:paraId="25C1FD97" w14:textId="77777777" w:rsidR="00A677D1" w:rsidRPr="00A677D1" w:rsidRDefault="00A677D1" w:rsidP="00A677D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677D1">
              <w:rPr>
                <w:rFonts w:ascii="Calibri" w:eastAsia="Times New Roman" w:hAnsi="Calibri" w:cs="Calibri"/>
                <w:color w:val="000000"/>
                <w:lang w:val="en-IN" w:eastAsia="en-IN"/>
              </w:rPr>
              <w:t>3.52</w:t>
            </w:r>
          </w:p>
        </w:tc>
        <w:tc>
          <w:tcPr>
            <w:tcW w:w="960" w:type="dxa"/>
            <w:noWrap/>
            <w:hideMark/>
          </w:tcPr>
          <w:p w14:paraId="1E2A5FCD" w14:textId="77777777" w:rsidR="00A677D1" w:rsidRPr="00A677D1" w:rsidRDefault="00A677D1" w:rsidP="00A677D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677D1">
              <w:rPr>
                <w:rFonts w:ascii="Calibri" w:eastAsia="Times New Roman" w:hAnsi="Calibri" w:cs="Calibri"/>
                <w:color w:val="000000"/>
                <w:lang w:val="en-IN" w:eastAsia="en-IN"/>
              </w:rPr>
              <w:t>16.87</w:t>
            </w:r>
          </w:p>
        </w:tc>
      </w:tr>
      <w:tr w:rsidR="00A677D1" w:rsidRPr="00A677D1" w14:paraId="323A5CBF" w14:textId="77777777" w:rsidTr="00A677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7" w:type="dxa"/>
            <w:noWrap/>
            <w:hideMark/>
          </w:tcPr>
          <w:p w14:paraId="4637BB51" w14:textId="77777777" w:rsidR="00A677D1" w:rsidRPr="00A677D1" w:rsidRDefault="00A677D1" w:rsidP="00A677D1">
            <w:pPr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677D1">
              <w:rPr>
                <w:rFonts w:ascii="Calibri" w:eastAsia="Times New Roman" w:hAnsi="Calibri" w:cs="Calibri"/>
                <w:color w:val="000000"/>
                <w:lang w:val="en-IN" w:eastAsia="en-IN"/>
              </w:rPr>
              <w:t>AMC Javelin</w:t>
            </w:r>
          </w:p>
        </w:tc>
        <w:tc>
          <w:tcPr>
            <w:tcW w:w="960" w:type="dxa"/>
            <w:noWrap/>
            <w:hideMark/>
          </w:tcPr>
          <w:p w14:paraId="6319F388" w14:textId="77777777" w:rsidR="00A677D1" w:rsidRPr="00A677D1" w:rsidRDefault="00A677D1" w:rsidP="00A677D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677D1">
              <w:rPr>
                <w:rFonts w:ascii="Calibri" w:eastAsia="Times New Roman" w:hAnsi="Calibri" w:cs="Calibri"/>
                <w:color w:val="000000"/>
                <w:lang w:val="en-IN" w:eastAsia="en-IN"/>
              </w:rPr>
              <w:t>3.15</w:t>
            </w:r>
          </w:p>
        </w:tc>
        <w:tc>
          <w:tcPr>
            <w:tcW w:w="960" w:type="dxa"/>
            <w:noWrap/>
            <w:hideMark/>
          </w:tcPr>
          <w:p w14:paraId="75A091D4" w14:textId="77777777" w:rsidR="00A677D1" w:rsidRPr="00A677D1" w:rsidRDefault="00A677D1" w:rsidP="00A677D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677D1">
              <w:rPr>
                <w:rFonts w:ascii="Calibri" w:eastAsia="Times New Roman" w:hAnsi="Calibri" w:cs="Calibri"/>
                <w:color w:val="000000"/>
                <w:lang w:val="en-IN" w:eastAsia="en-IN"/>
              </w:rPr>
              <w:t>3.435</w:t>
            </w:r>
          </w:p>
        </w:tc>
        <w:tc>
          <w:tcPr>
            <w:tcW w:w="960" w:type="dxa"/>
            <w:noWrap/>
            <w:hideMark/>
          </w:tcPr>
          <w:p w14:paraId="2C0761A9" w14:textId="77777777" w:rsidR="00A677D1" w:rsidRPr="00A677D1" w:rsidRDefault="00A677D1" w:rsidP="00A677D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677D1">
              <w:rPr>
                <w:rFonts w:ascii="Calibri" w:eastAsia="Times New Roman" w:hAnsi="Calibri" w:cs="Calibri"/>
                <w:color w:val="000000"/>
                <w:lang w:val="en-IN" w:eastAsia="en-IN"/>
              </w:rPr>
              <w:t>17.3</w:t>
            </w:r>
          </w:p>
        </w:tc>
      </w:tr>
      <w:tr w:rsidR="00A677D1" w:rsidRPr="00A677D1" w14:paraId="4C555365" w14:textId="77777777" w:rsidTr="00A677D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7" w:type="dxa"/>
            <w:noWrap/>
            <w:hideMark/>
          </w:tcPr>
          <w:p w14:paraId="0404E8C0" w14:textId="77777777" w:rsidR="00A677D1" w:rsidRPr="00A677D1" w:rsidRDefault="00A677D1" w:rsidP="00A677D1">
            <w:pPr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677D1">
              <w:rPr>
                <w:rFonts w:ascii="Calibri" w:eastAsia="Times New Roman" w:hAnsi="Calibri" w:cs="Calibri"/>
                <w:color w:val="000000"/>
                <w:lang w:val="en-IN" w:eastAsia="en-IN"/>
              </w:rPr>
              <w:lastRenderedPageBreak/>
              <w:t>Camaro Z28</w:t>
            </w:r>
          </w:p>
        </w:tc>
        <w:tc>
          <w:tcPr>
            <w:tcW w:w="960" w:type="dxa"/>
            <w:noWrap/>
            <w:hideMark/>
          </w:tcPr>
          <w:p w14:paraId="4B61CDAA" w14:textId="77777777" w:rsidR="00A677D1" w:rsidRPr="00A677D1" w:rsidRDefault="00A677D1" w:rsidP="00A677D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677D1">
              <w:rPr>
                <w:rFonts w:ascii="Calibri" w:eastAsia="Times New Roman" w:hAnsi="Calibri" w:cs="Calibri"/>
                <w:color w:val="000000"/>
                <w:lang w:val="en-IN" w:eastAsia="en-IN"/>
              </w:rPr>
              <w:t>3.73</w:t>
            </w:r>
          </w:p>
        </w:tc>
        <w:tc>
          <w:tcPr>
            <w:tcW w:w="960" w:type="dxa"/>
            <w:noWrap/>
            <w:hideMark/>
          </w:tcPr>
          <w:p w14:paraId="021BCA47" w14:textId="77777777" w:rsidR="00A677D1" w:rsidRPr="00A677D1" w:rsidRDefault="00A677D1" w:rsidP="00A677D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677D1">
              <w:rPr>
                <w:rFonts w:ascii="Calibri" w:eastAsia="Times New Roman" w:hAnsi="Calibri" w:cs="Calibri"/>
                <w:color w:val="000000"/>
                <w:lang w:val="en-IN" w:eastAsia="en-IN"/>
              </w:rPr>
              <w:t>3.84</w:t>
            </w:r>
          </w:p>
        </w:tc>
        <w:tc>
          <w:tcPr>
            <w:tcW w:w="960" w:type="dxa"/>
            <w:noWrap/>
            <w:hideMark/>
          </w:tcPr>
          <w:p w14:paraId="7F2BBF42" w14:textId="77777777" w:rsidR="00A677D1" w:rsidRPr="00A677D1" w:rsidRDefault="00A677D1" w:rsidP="00A677D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677D1">
              <w:rPr>
                <w:rFonts w:ascii="Calibri" w:eastAsia="Times New Roman" w:hAnsi="Calibri" w:cs="Calibri"/>
                <w:color w:val="000000"/>
                <w:lang w:val="en-IN" w:eastAsia="en-IN"/>
              </w:rPr>
              <w:t>15.41</w:t>
            </w:r>
          </w:p>
        </w:tc>
      </w:tr>
      <w:tr w:rsidR="00A677D1" w:rsidRPr="00A677D1" w14:paraId="4C35E5F2" w14:textId="77777777" w:rsidTr="00A677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7" w:type="dxa"/>
            <w:noWrap/>
            <w:hideMark/>
          </w:tcPr>
          <w:p w14:paraId="006D2363" w14:textId="77777777" w:rsidR="00A677D1" w:rsidRPr="00A677D1" w:rsidRDefault="00A677D1" w:rsidP="00A677D1">
            <w:pPr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677D1">
              <w:rPr>
                <w:rFonts w:ascii="Calibri" w:eastAsia="Times New Roman" w:hAnsi="Calibri" w:cs="Calibri"/>
                <w:color w:val="000000"/>
                <w:lang w:val="en-IN" w:eastAsia="en-IN"/>
              </w:rPr>
              <w:t>Pontiac Firebird</w:t>
            </w:r>
          </w:p>
        </w:tc>
        <w:tc>
          <w:tcPr>
            <w:tcW w:w="960" w:type="dxa"/>
            <w:noWrap/>
            <w:hideMark/>
          </w:tcPr>
          <w:p w14:paraId="75F32A55" w14:textId="77777777" w:rsidR="00A677D1" w:rsidRPr="00A677D1" w:rsidRDefault="00A677D1" w:rsidP="00A677D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677D1">
              <w:rPr>
                <w:rFonts w:ascii="Calibri" w:eastAsia="Times New Roman" w:hAnsi="Calibri" w:cs="Calibri"/>
                <w:color w:val="000000"/>
                <w:lang w:val="en-IN" w:eastAsia="en-IN"/>
              </w:rPr>
              <w:t>3.08</w:t>
            </w:r>
          </w:p>
        </w:tc>
        <w:tc>
          <w:tcPr>
            <w:tcW w:w="960" w:type="dxa"/>
            <w:noWrap/>
            <w:hideMark/>
          </w:tcPr>
          <w:p w14:paraId="0CAC06E1" w14:textId="77777777" w:rsidR="00A677D1" w:rsidRPr="00A677D1" w:rsidRDefault="00A677D1" w:rsidP="00A677D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677D1">
              <w:rPr>
                <w:rFonts w:ascii="Calibri" w:eastAsia="Times New Roman" w:hAnsi="Calibri" w:cs="Calibri"/>
                <w:color w:val="000000"/>
                <w:lang w:val="en-IN" w:eastAsia="en-IN"/>
              </w:rPr>
              <w:t>3.845</w:t>
            </w:r>
          </w:p>
        </w:tc>
        <w:tc>
          <w:tcPr>
            <w:tcW w:w="960" w:type="dxa"/>
            <w:noWrap/>
            <w:hideMark/>
          </w:tcPr>
          <w:p w14:paraId="3E909877" w14:textId="77777777" w:rsidR="00A677D1" w:rsidRPr="00A677D1" w:rsidRDefault="00A677D1" w:rsidP="00A677D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677D1">
              <w:rPr>
                <w:rFonts w:ascii="Calibri" w:eastAsia="Times New Roman" w:hAnsi="Calibri" w:cs="Calibri"/>
                <w:color w:val="000000"/>
                <w:lang w:val="en-IN" w:eastAsia="en-IN"/>
              </w:rPr>
              <w:t>17.05</w:t>
            </w:r>
          </w:p>
        </w:tc>
      </w:tr>
      <w:tr w:rsidR="00A677D1" w:rsidRPr="00A677D1" w14:paraId="63322D12" w14:textId="77777777" w:rsidTr="00A677D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7" w:type="dxa"/>
            <w:noWrap/>
            <w:hideMark/>
          </w:tcPr>
          <w:p w14:paraId="4AC35127" w14:textId="77777777" w:rsidR="00A677D1" w:rsidRPr="00A677D1" w:rsidRDefault="00A677D1" w:rsidP="00A677D1">
            <w:pPr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677D1">
              <w:rPr>
                <w:rFonts w:ascii="Calibri" w:eastAsia="Times New Roman" w:hAnsi="Calibri" w:cs="Calibri"/>
                <w:color w:val="000000"/>
                <w:lang w:val="en-IN" w:eastAsia="en-IN"/>
              </w:rPr>
              <w:t>Fiat X1-9</w:t>
            </w:r>
          </w:p>
        </w:tc>
        <w:tc>
          <w:tcPr>
            <w:tcW w:w="960" w:type="dxa"/>
            <w:noWrap/>
            <w:hideMark/>
          </w:tcPr>
          <w:p w14:paraId="420D0FA6" w14:textId="77777777" w:rsidR="00A677D1" w:rsidRPr="00A677D1" w:rsidRDefault="00A677D1" w:rsidP="00A677D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677D1">
              <w:rPr>
                <w:rFonts w:ascii="Calibri" w:eastAsia="Times New Roman" w:hAnsi="Calibri" w:cs="Calibri"/>
                <w:color w:val="000000"/>
                <w:lang w:val="en-IN" w:eastAsia="en-IN"/>
              </w:rPr>
              <w:t>4.08</w:t>
            </w:r>
          </w:p>
        </w:tc>
        <w:tc>
          <w:tcPr>
            <w:tcW w:w="960" w:type="dxa"/>
            <w:noWrap/>
            <w:hideMark/>
          </w:tcPr>
          <w:p w14:paraId="0A1E1BEA" w14:textId="77777777" w:rsidR="00A677D1" w:rsidRPr="00A677D1" w:rsidRDefault="00A677D1" w:rsidP="00A677D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677D1">
              <w:rPr>
                <w:rFonts w:ascii="Calibri" w:eastAsia="Times New Roman" w:hAnsi="Calibri" w:cs="Calibri"/>
                <w:color w:val="000000"/>
                <w:lang w:val="en-IN" w:eastAsia="en-IN"/>
              </w:rPr>
              <w:t>1.935</w:t>
            </w:r>
          </w:p>
        </w:tc>
        <w:tc>
          <w:tcPr>
            <w:tcW w:w="960" w:type="dxa"/>
            <w:noWrap/>
            <w:hideMark/>
          </w:tcPr>
          <w:p w14:paraId="402193DC" w14:textId="77777777" w:rsidR="00A677D1" w:rsidRPr="00A677D1" w:rsidRDefault="00A677D1" w:rsidP="00A677D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677D1">
              <w:rPr>
                <w:rFonts w:ascii="Calibri" w:eastAsia="Times New Roman" w:hAnsi="Calibri" w:cs="Calibri"/>
                <w:color w:val="000000"/>
                <w:lang w:val="en-IN" w:eastAsia="en-IN"/>
              </w:rPr>
              <w:t>18.9</w:t>
            </w:r>
          </w:p>
        </w:tc>
      </w:tr>
      <w:tr w:rsidR="00A677D1" w:rsidRPr="00A677D1" w14:paraId="0DC2F035" w14:textId="77777777" w:rsidTr="00A677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7" w:type="dxa"/>
            <w:noWrap/>
            <w:hideMark/>
          </w:tcPr>
          <w:p w14:paraId="16F7F6B0" w14:textId="77777777" w:rsidR="00A677D1" w:rsidRPr="00A677D1" w:rsidRDefault="00A677D1" w:rsidP="00A677D1">
            <w:pPr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677D1">
              <w:rPr>
                <w:rFonts w:ascii="Calibri" w:eastAsia="Times New Roman" w:hAnsi="Calibri" w:cs="Calibri"/>
                <w:color w:val="000000"/>
                <w:lang w:val="en-IN" w:eastAsia="en-IN"/>
              </w:rPr>
              <w:t>Porsche 914-2</w:t>
            </w:r>
          </w:p>
        </w:tc>
        <w:tc>
          <w:tcPr>
            <w:tcW w:w="960" w:type="dxa"/>
            <w:noWrap/>
            <w:hideMark/>
          </w:tcPr>
          <w:p w14:paraId="41BF8E09" w14:textId="77777777" w:rsidR="00A677D1" w:rsidRPr="00A677D1" w:rsidRDefault="00A677D1" w:rsidP="00A677D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677D1">
              <w:rPr>
                <w:rFonts w:ascii="Calibri" w:eastAsia="Times New Roman" w:hAnsi="Calibri" w:cs="Calibri"/>
                <w:color w:val="000000"/>
                <w:lang w:val="en-IN" w:eastAsia="en-IN"/>
              </w:rPr>
              <w:t>4.43</w:t>
            </w:r>
          </w:p>
        </w:tc>
        <w:tc>
          <w:tcPr>
            <w:tcW w:w="960" w:type="dxa"/>
            <w:noWrap/>
            <w:hideMark/>
          </w:tcPr>
          <w:p w14:paraId="6CB8CFC6" w14:textId="77777777" w:rsidR="00A677D1" w:rsidRPr="00A677D1" w:rsidRDefault="00A677D1" w:rsidP="00A677D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677D1">
              <w:rPr>
                <w:rFonts w:ascii="Calibri" w:eastAsia="Times New Roman" w:hAnsi="Calibri" w:cs="Calibri"/>
                <w:color w:val="000000"/>
                <w:lang w:val="en-IN" w:eastAsia="en-IN"/>
              </w:rPr>
              <w:t>2.14</w:t>
            </w:r>
          </w:p>
        </w:tc>
        <w:tc>
          <w:tcPr>
            <w:tcW w:w="960" w:type="dxa"/>
            <w:noWrap/>
            <w:hideMark/>
          </w:tcPr>
          <w:p w14:paraId="0907DD56" w14:textId="77777777" w:rsidR="00A677D1" w:rsidRPr="00A677D1" w:rsidRDefault="00A677D1" w:rsidP="00A677D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677D1">
              <w:rPr>
                <w:rFonts w:ascii="Calibri" w:eastAsia="Times New Roman" w:hAnsi="Calibri" w:cs="Calibri"/>
                <w:color w:val="000000"/>
                <w:lang w:val="en-IN" w:eastAsia="en-IN"/>
              </w:rPr>
              <w:t>16.7</w:t>
            </w:r>
          </w:p>
        </w:tc>
      </w:tr>
      <w:tr w:rsidR="00A677D1" w:rsidRPr="00A677D1" w14:paraId="3601B1C4" w14:textId="77777777" w:rsidTr="00A677D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7" w:type="dxa"/>
            <w:noWrap/>
            <w:hideMark/>
          </w:tcPr>
          <w:p w14:paraId="0A85CB11" w14:textId="77777777" w:rsidR="00A677D1" w:rsidRPr="00A677D1" w:rsidRDefault="00A677D1" w:rsidP="00A677D1">
            <w:pPr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677D1">
              <w:rPr>
                <w:rFonts w:ascii="Calibri" w:eastAsia="Times New Roman" w:hAnsi="Calibri" w:cs="Calibri"/>
                <w:color w:val="000000"/>
                <w:lang w:val="en-IN" w:eastAsia="en-IN"/>
              </w:rPr>
              <w:t>Lotus Europa</w:t>
            </w:r>
          </w:p>
        </w:tc>
        <w:tc>
          <w:tcPr>
            <w:tcW w:w="960" w:type="dxa"/>
            <w:noWrap/>
            <w:hideMark/>
          </w:tcPr>
          <w:p w14:paraId="49CC0C4A" w14:textId="77777777" w:rsidR="00A677D1" w:rsidRPr="00A677D1" w:rsidRDefault="00A677D1" w:rsidP="00A677D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677D1">
              <w:rPr>
                <w:rFonts w:ascii="Calibri" w:eastAsia="Times New Roman" w:hAnsi="Calibri" w:cs="Calibri"/>
                <w:color w:val="000000"/>
                <w:lang w:val="en-IN" w:eastAsia="en-IN"/>
              </w:rPr>
              <w:t>3.77</w:t>
            </w:r>
          </w:p>
        </w:tc>
        <w:tc>
          <w:tcPr>
            <w:tcW w:w="960" w:type="dxa"/>
            <w:noWrap/>
            <w:hideMark/>
          </w:tcPr>
          <w:p w14:paraId="340046CE" w14:textId="77777777" w:rsidR="00A677D1" w:rsidRPr="00A677D1" w:rsidRDefault="00A677D1" w:rsidP="00A677D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677D1">
              <w:rPr>
                <w:rFonts w:ascii="Calibri" w:eastAsia="Times New Roman" w:hAnsi="Calibri" w:cs="Calibri"/>
                <w:color w:val="000000"/>
                <w:lang w:val="en-IN" w:eastAsia="en-IN"/>
              </w:rPr>
              <w:t>1.513</w:t>
            </w:r>
          </w:p>
        </w:tc>
        <w:tc>
          <w:tcPr>
            <w:tcW w:w="960" w:type="dxa"/>
            <w:noWrap/>
            <w:hideMark/>
          </w:tcPr>
          <w:p w14:paraId="09A91119" w14:textId="77777777" w:rsidR="00A677D1" w:rsidRPr="00A677D1" w:rsidRDefault="00A677D1" w:rsidP="00A677D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677D1">
              <w:rPr>
                <w:rFonts w:ascii="Calibri" w:eastAsia="Times New Roman" w:hAnsi="Calibri" w:cs="Calibri"/>
                <w:color w:val="000000"/>
                <w:lang w:val="en-IN" w:eastAsia="en-IN"/>
              </w:rPr>
              <w:t>16.9</w:t>
            </w:r>
          </w:p>
        </w:tc>
      </w:tr>
      <w:tr w:rsidR="00A677D1" w:rsidRPr="00A677D1" w14:paraId="09501288" w14:textId="77777777" w:rsidTr="00A677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7" w:type="dxa"/>
            <w:noWrap/>
            <w:hideMark/>
          </w:tcPr>
          <w:p w14:paraId="7A0D8331" w14:textId="77777777" w:rsidR="00A677D1" w:rsidRPr="00A677D1" w:rsidRDefault="00A677D1" w:rsidP="00A677D1">
            <w:pPr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677D1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Ford </w:t>
            </w:r>
            <w:proofErr w:type="spellStart"/>
            <w:r w:rsidRPr="00A677D1">
              <w:rPr>
                <w:rFonts w:ascii="Calibri" w:eastAsia="Times New Roman" w:hAnsi="Calibri" w:cs="Calibri"/>
                <w:color w:val="000000"/>
                <w:lang w:val="en-IN" w:eastAsia="en-IN"/>
              </w:rPr>
              <w:t>Pantera</w:t>
            </w:r>
            <w:proofErr w:type="spellEnd"/>
            <w:r w:rsidRPr="00A677D1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L</w:t>
            </w:r>
          </w:p>
        </w:tc>
        <w:tc>
          <w:tcPr>
            <w:tcW w:w="960" w:type="dxa"/>
            <w:noWrap/>
            <w:hideMark/>
          </w:tcPr>
          <w:p w14:paraId="736EEA94" w14:textId="77777777" w:rsidR="00A677D1" w:rsidRPr="00A677D1" w:rsidRDefault="00A677D1" w:rsidP="00A677D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677D1">
              <w:rPr>
                <w:rFonts w:ascii="Calibri" w:eastAsia="Times New Roman" w:hAnsi="Calibri" w:cs="Calibri"/>
                <w:color w:val="000000"/>
                <w:lang w:val="en-IN" w:eastAsia="en-IN"/>
              </w:rPr>
              <w:t>4.22</w:t>
            </w:r>
          </w:p>
        </w:tc>
        <w:tc>
          <w:tcPr>
            <w:tcW w:w="960" w:type="dxa"/>
            <w:noWrap/>
            <w:hideMark/>
          </w:tcPr>
          <w:p w14:paraId="012A32AB" w14:textId="77777777" w:rsidR="00A677D1" w:rsidRPr="00A677D1" w:rsidRDefault="00A677D1" w:rsidP="00A677D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677D1">
              <w:rPr>
                <w:rFonts w:ascii="Calibri" w:eastAsia="Times New Roman" w:hAnsi="Calibri" w:cs="Calibri"/>
                <w:color w:val="000000"/>
                <w:lang w:val="en-IN" w:eastAsia="en-IN"/>
              </w:rPr>
              <w:t>3.17</w:t>
            </w:r>
          </w:p>
        </w:tc>
        <w:tc>
          <w:tcPr>
            <w:tcW w:w="960" w:type="dxa"/>
            <w:noWrap/>
            <w:hideMark/>
          </w:tcPr>
          <w:p w14:paraId="4AE68A2F" w14:textId="77777777" w:rsidR="00A677D1" w:rsidRPr="00A677D1" w:rsidRDefault="00A677D1" w:rsidP="00A677D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677D1">
              <w:rPr>
                <w:rFonts w:ascii="Calibri" w:eastAsia="Times New Roman" w:hAnsi="Calibri" w:cs="Calibri"/>
                <w:color w:val="000000"/>
                <w:lang w:val="en-IN" w:eastAsia="en-IN"/>
              </w:rPr>
              <w:t>14.5</w:t>
            </w:r>
          </w:p>
        </w:tc>
      </w:tr>
      <w:tr w:rsidR="00A677D1" w:rsidRPr="00A677D1" w14:paraId="2A9D6D98" w14:textId="77777777" w:rsidTr="00A677D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7" w:type="dxa"/>
            <w:noWrap/>
            <w:hideMark/>
          </w:tcPr>
          <w:p w14:paraId="5FE3A819" w14:textId="77777777" w:rsidR="00A677D1" w:rsidRPr="00A677D1" w:rsidRDefault="00A677D1" w:rsidP="00A677D1">
            <w:pPr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677D1">
              <w:rPr>
                <w:rFonts w:ascii="Calibri" w:eastAsia="Times New Roman" w:hAnsi="Calibri" w:cs="Calibri"/>
                <w:color w:val="000000"/>
                <w:lang w:val="en-IN" w:eastAsia="en-IN"/>
              </w:rPr>
              <w:t>Ferrari Dino</w:t>
            </w:r>
          </w:p>
        </w:tc>
        <w:tc>
          <w:tcPr>
            <w:tcW w:w="960" w:type="dxa"/>
            <w:noWrap/>
            <w:hideMark/>
          </w:tcPr>
          <w:p w14:paraId="3BB4A5DE" w14:textId="77777777" w:rsidR="00A677D1" w:rsidRPr="00A677D1" w:rsidRDefault="00A677D1" w:rsidP="00A677D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677D1">
              <w:rPr>
                <w:rFonts w:ascii="Calibri" w:eastAsia="Times New Roman" w:hAnsi="Calibri" w:cs="Calibri"/>
                <w:color w:val="000000"/>
                <w:lang w:val="en-IN" w:eastAsia="en-IN"/>
              </w:rPr>
              <w:t>3.62</w:t>
            </w:r>
          </w:p>
        </w:tc>
        <w:tc>
          <w:tcPr>
            <w:tcW w:w="960" w:type="dxa"/>
            <w:noWrap/>
            <w:hideMark/>
          </w:tcPr>
          <w:p w14:paraId="1C4C06E0" w14:textId="77777777" w:rsidR="00A677D1" w:rsidRPr="00A677D1" w:rsidRDefault="00A677D1" w:rsidP="00A677D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677D1">
              <w:rPr>
                <w:rFonts w:ascii="Calibri" w:eastAsia="Times New Roman" w:hAnsi="Calibri" w:cs="Calibri"/>
                <w:color w:val="000000"/>
                <w:lang w:val="en-IN" w:eastAsia="en-IN"/>
              </w:rPr>
              <w:t>2.77</w:t>
            </w:r>
          </w:p>
        </w:tc>
        <w:tc>
          <w:tcPr>
            <w:tcW w:w="960" w:type="dxa"/>
            <w:noWrap/>
            <w:hideMark/>
          </w:tcPr>
          <w:p w14:paraId="2BB06EF5" w14:textId="77777777" w:rsidR="00A677D1" w:rsidRPr="00A677D1" w:rsidRDefault="00A677D1" w:rsidP="00A677D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677D1">
              <w:rPr>
                <w:rFonts w:ascii="Calibri" w:eastAsia="Times New Roman" w:hAnsi="Calibri" w:cs="Calibri"/>
                <w:color w:val="000000"/>
                <w:lang w:val="en-IN" w:eastAsia="en-IN"/>
              </w:rPr>
              <w:t>15.5</w:t>
            </w:r>
          </w:p>
        </w:tc>
      </w:tr>
      <w:tr w:rsidR="00A677D1" w:rsidRPr="00A677D1" w14:paraId="306A5781" w14:textId="77777777" w:rsidTr="00A677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7" w:type="dxa"/>
            <w:noWrap/>
            <w:hideMark/>
          </w:tcPr>
          <w:p w14:paraId="748229B8" w14:textId="77777777" w:rsidR="00A677D1" w:rsidRPr="00A677D1" w:rsidRDefault="00A677D1" w:rsidP="00A677D1">
            <w:pPr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677D1">
              <w:rPr>
                <w:rFonts w:ascii="Calibri" w:eastAsia="Times New Roman" w:hAnsi="Calibri" w:cs="Calibri"/>
                <w:color w:val="000000"/>
                <w:lang w:val="en-IN" w:eastAsia="en-IN"/>
              </w:rPr>
              <w:t>Maserati Bora</w:t>
            </w:r>
          </w:p>
        </w:tc>
        <w:tc>
          <w:tcPr>
            <w:tcW w:w="960" w:type="dxa"/>
            <w:noWrap/>
            <w:hideMark/>
          </w:tcPr>
          <w:p w14:paraId="40877F50" w14:textId="77777777" w:rsidR="00A677D1" w:rsidRPr="00A677D1" w:rsidRDefault="00A677D1" w:rsidP="00A677D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677D1">
              <w:rPr>
                <w:rFonts w:ascii="Calibri" w:eastAsia="Times New Roman" w:hAnsi="Calibri" w:cs="Calibri"/>
                <w:color w:val="000000"/>
                <w:lang w:val="en-IN" w:eastAsia="en-IN"/>
              </w:rPr>
              <w:t>3.54</w:t>
            </w:r>
          </w:p>
        </w:tc>
        <w:tc>
          <w:tcPr>
            <w:tcW w:w="960" w:type="dxa"/>
            <w:noWrap/>
            <w:hideMark/>
          </w:tcPr>
          <w:p w14:paraId="292C097D" w14:textId="77777777" w:rsidR="00A677D1" w:rsidRPr="00A677D1" w:rsidRDefault="00A677D1" w:rsidP="00A677D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677D1">
              <w:rPr>
                <w:rFonts w:ascii="Calibri" w:eastAsia="Times New Roman" w:hAnsi="Calibri" w:cs="Calibri"/>
                <w:color w:val="000000"/>
                <w:lang w:val="en-IN" w:eastAsia="en-IN"/>
              </w:rPr>
              <w:t>3.57</w:t>
            </w:r>
          </w:p>
        </w:tc>
        <w:tc>
          <w:tcPr>
            <w:tcW w:w="960" w:type="dxa"/>
            <w:noWrap/>
            <w:hideMark/>
          </w:tcPr>
          <w:p w14:paraId="1974C9B1" w14:textId="77777777" w:rsidR="00A677D1" w:rsidRPr="00A677D1" w:rsidRDefault="00A677D1" w:rsidP="00A677D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677D1">
              <w:rPr>
                <w:rFonts w:ascii="Calibri" w:eastAsia="Times New Roman" w:hAnsi="Calibri" w:cs="Calibri"/>
                <w:color w:val="000000"/>
                <w:lang w:val="en-IN" w:eastAsia="en-IN"/>
              </w:rPr>
              <w:t>14.6</w:t>
            </w:r>
          </w:p>
        </w:tc>
      </w:tr>
      <w:tr w:rsidR="00A677D1" w:rsidRPr="00A677D1" w14:paraId="2A2CE041" w14:textId="77777777" w:rsidTr="00A677D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7" w:type="dxa"/>
            <w:noWrap/>
            <w:hideMark/>
          </w:tcPr>
          <w:p w14:paraId="7AABBF49" w14:textId="77777777" w:rsidR="00A677D1" w:rsidRPr="00A677D1" w:rsidRDefault="00A677D1" w:rsidP="00A677D1">
            <w:pPr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677D1">
              <w:rPr>
                <w:rFonts w:ascii="Calibri" w:eastAsia="Times New Roman" w:hAnsi="Calibri" w:cs="Calibri"/>
                <w:color w:val="000000"/>
                <w:lang w:val="en-IN" w:eastAsia="en-IN"/>
              </w:rPr>
              <w:t>Volvo 142E</w:t>
            </w:r>
          </w:p>
        </w:tc>
        <w:tc>
          <w:tcPr>
            <w:tcW w:w="960" w:type="dxa"/>
            <w:noWrap/>
            <w:hideMark/>
          </w:tcPr>
          <w:p w14:paraId="29D6420A" w14:textId="77777777" w:rsidR="00A677D1" w:rsidRPr="00A677D1" w:rsidRDefault="00A677D1" w:rsidP="00A677D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677D1">
              <w:rPr>
                <w:rFonts w:ascii="Calibri" w:eastAsia="Times New Roman" w:hAnsi="Calibri" w:cs="Calibri"/>
                <w:color w:val="000000"/>
                <w:lang w:val="en-IN" w:eastAsia="en-IN"/>
              </w:rPr>
              <w:t>4.11</w:t>
            </w:r>
          </w:p>
        </w:tc>
        <w:tc>
          <w:tcPr>
            <w:tcW w:w="960" w:type="dxa"/>
            <w:noWrap/>
            <w:hideMark/>
          </w:tcPr>
          <w:p w14:paraId="1BB0507A" w14:textId="77777777" w:rsidR="00A677D1" w:rsidRPr="00A677D1" w:rsidRDefault="00A677D1" w:rsidP="00A677D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677D1">
              <w:rPr>
                <w:rFonts w:ascii="Calibri" w:eastAsia="Times New Roman" w:hAnsi="Calibri" w:cs="Calibri"/>
                <w:color w:val="000000"/>
                <w:lang w:val="en-IN" w:eastAsia="en-IN"/>
              </w:rPr>
              <w:t>2.78</w:t>
            </w:r>
          </w:p>
        </w:tc>
        <w:tc>
          <w:tcPr>
            <w:tcW w:w="960" w:type="dxa"/>
            <w:noWrap/>
            <w:hideMark/>
          </w:tcPr>
          <w:p w14:paraId="560C1FCD" w14:textId="77777777" w:rsidR="00A677D1" w:rsidRPr="00A677D1" w:rsidRDefault="00A677D1" w:rsidP="00A677D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677D1">
              <w:rPr>
                <w:rFonts w:ascii="Calibri" w:eastAsia="Times New Roman" w:hAnsi="Calibri" w:cs="Calibri"/>
                <w:color w:val="000000"/>
                <w:lang w:val="en-IN" w:eastAsia="en-IN"/>
              </w:rPr>
              <w:t>18.6</w:t>
            </w:r>
          </w:p>
        </w:tc>
      </w:tr>
    </w:tbl>
    <w:p w14:paraId="0A62D85B" w14:textId="3542D1B4" w:rsidR="00A677D1" w:rsidRDefault="00A677D1" w:rsidP="00707DE3">
      <w:pPr>
        <w:rPr>
          <w:b/>
          <w:bCs/>
          <w:sz w:val="28"/>
          <w:szCs w:val="28"/>
        </w:rPr>
      </w:pPr>
    </w:p>
    <w:p w14:paraId="466F3E2C" w14:textId="77777777" w:rsidR="003B25B6" w:rsidRPr="000D69F4" w:rsidRDefault="003B25B6" w:rsidP="003B25B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Ans-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</w:tblGrid>
      <w:tr w:rsidR="0027357F" w14:paraId="39646529" w14:textId="77777777" w:rsidTr="003B25B6">
        <w:tc>
          <w:tcPr>
            <w:tcW w:w="1870" w:type="dxa"/>
          </w:tcPr>
          <w:p w14:paraId="732DF8D6" w14:textId="381EC1A6" w:rsidR="0027357F" w:rsidRDefault="0027357F" w:rsidP="003B25B6">
            <w:pPr>
              <w:rPr>
                <w:b/>
                <w:bCs/>
                <w:sz w:val="28"/>
                <w:szCs w:val="28"/>
              </w:rPr>
            </w:pPr>
            <w:ins w:id="1" w:author="Payod" w:date="2022-01-01T19:48:00Z">
              <w:r>
                <w:rPr>
                  <w:b/>
                  <w:bCs/>
                  <w:sz w:val="28"/>
                  <w:szCs w:val="28"/>
                </w:rPr>
                <w:t>Type</w:t>
              </w:r>
            </w:ins>
          </w:p>
        </w:tc>
        <w:tc>
          <w:tcPr>
            <w:tcW w:w="1870" w:type="dxa"/>
          </w:tcPr>
          <w:p w14:paraId="123D5AFA" w14:textId="4A17B456" w:rsidR="0027357F" w:rsidRDefault="0027357F" w:rsidP="003B25B6">
            <w:pPr>
              <w:rPr>
                <w:b/>
                <w:bCs/>
                <w:sz w:val="28"/>
                <w:szCs w:val="28"/>
              </w:rPr>
            </w:pPr>
            <w:ins w:id="2" w:author="Payod" w:date="2022-01-01T19:48:00Z">
              <w:r>
                <w:rPr>
                  <w:b/>
                  <w:bCs/>
                  <w:sz w:val="28"/>
                  <w:szCs w:val="28"/>
                </w:rPr>
                <w:t>Fo</w:t>
              </w:r>
            </w:ins>
            <w:ins w:id="3" w:author="Payod" w:date="2022-01-01T19:49:00Z">
              <w:r>
                <w:rPr>
                  <w:b/>
                  <w:bCs/>
                  <w:sz w:val="28"/>
                  <w:szCs w:val="28"/>
                </w:rPr>
                <w:t>r Points</w:t>
              </w:r>
            </w:ins>
          </w:p>
        </w:tc>
        <w:tc>
          <w:tcPr>
            <w:tcW w:w="1870" w:type="dxa"/>
          </w:tcPr>
          <w:p w14:paraId="56D7E835" w14:textId="31A7FE34" w:rsidR="0027357F" w:rsidRDefault="0027357F" w:rsidP="003B25B6">
            <w:pPr>
              <w:rPr>
                <w:b/>
                <w:bCs/>
                <w:sz w:val="28"/>
                <w:szCs w:val="28"/>
              </w:rPr>
            </w:pPr>
            <w:ins w:id="4" w:author="Payod" w:date="2022-01-01T19:49:00Z">
              <w:r>
                <w:rPr>
                  <w:b/>
                  <w:bCs/>
                  <w:sz w:val="28"/>
                  <w:szCs w:val="28"/>
                </w:rPr>
                <w:t>For Score</w:t>
              </w:r>
            </w:ins>
          </w:p>
        </w:tc>
        <w:tc>
          <w:tcPr>
            <w:tcW w:w="1870" w:type="dxa"/>
          </w:tcPr>
          <w:p w14:paraId="33F42CB8" w14:textId="55A927C3" w:rsidR="0027357F" w:rsidRDefault="0027357F" w:rsidP="003B25B6">
            <w:pPr>
              <w:rPr>
                <w:b/>
                <w:bCs/>
                <w:sz w:val="28"/>
                <w:szCs w:val="28"/>
              </w:rPr>
            </w:pPr>
            <w:ins w:id="5" w:author="Payod" w:date="2022-01-01T19:49:00Z">
              <w:r>
                <w:rPr>
                  <w:b/>
                  <w:bCs/>
                  <w:sz w:val="28"/>
                  <w:szCs w:val="28"/>
                </w:rPr>
                <w:t>For Weight</w:t>
              </w:r>
            </w:ins>
          </w:p>
        </w:tc>
      </w:tr>
      <w:tr w:rsidR="0027357F" w14:paraId="19CB2A27" w14:textId="77777777" w:rsidTr="003B25B6">
        <w:tc>
          <w:tcPr>
            <w:tcW w:w="1870" w:type="dxa"/>
          </w:tcPr>
          <w:p w14:paraId="5B89B953" w14:textId="1CEFC63C" w:rsidR="0027357F" w:rsidRDefault="0027357F" w:rsidP="003B25B6">
            <w:pPr>
              <w:rPr>
                <w:b/>
                <w:bCs/>
                <w:sz w:val="28"/>
                <w:szCs w:val="28"/>
              </w:rPr>
            </w:pPr>
            <w:ins w:id="6" w:author="Payod" w:date="2022-01-01T19:49:00Z">
              <w:r>
                <w:rPr>
                  <w:b/>
                  <w:bCs/>
                  <w:sz w:val="28"/>
                  <w:szCs w:val="28"/>
                </w:rPr>
                <w:t>Mean</w:t>
              </w:r>
            </w:ins>
          </w:p>
        </w:tc>
        <w:tc>
          <w:tcPr>
            <w:tcW w:w="1870" w:type="dxa"/>
          </w:tcPr>
          <w:p w14:paraId="4826457D" w14:textId="2B4C4078" w:rsidR="0027357F" w:rsidRDefault="0027357F" w:rsidP="003B25B6">
            <w:pPr>
              <w:rPr>
                <w:b/>
                <w:bCs/>
                <w:sz w:val="28"/>
                <w:szCs w:val="28"/>
              </w:rPr>
            </w:pPr>
            <w:ins w:id="7" w:author="Payod" w:date="2022-01-01T19:50:00Z">
              <w:r>
                <w:rPr>
                  <w:b/>
                  <w:bCs/>
                  <w:sz w:val="28"/>
                  <w:szCs w:val="28"/>
                </w:rPr>
                <w:t>3.5865</w:t>
              </w:r>
            </w:ins>
          </w:p>
        </w:tc>
        <w:tc>
          <w:tcPr>
            <w:tcW w:w="1870" w:type="dxa"/>
          </w:tcPr>
          <w:p w14:paraId="7F44A439" w14:textId="4C302177" w:rsidR="0027357F" w:rsidRDefault="0027357F" w:rsidP="003B25B6">
            <w:pPr>
              <w:rPr>
                <w:b/>
                <w:bCs/>
                <w:sz w:val="28"/>
                <w:szCs w:val="28"/>
              </w:rPr>
            </w:pPr>
            <w:ins w:id="8" w:author="Payod" w:date="2022-01-01T19:54:00Z">
              <w:r>
                <w:rPr>
                  <w:b/>
                  <w:bCs/>
                  <w:sz w:val="28"/>
                  <w:szCs w:val="28"/>
                </w:rPr>
                <w:t>3.217</w:t>
              </w:r>
            </w:ins>
          </w:p>
        </w:tc>
        <w:tc>
          <w:tcPr>
            <w:tcW w:w="1870" w:type="dxa"/>
          </w:tcPr>
          <w:p w14:paraId="075D1A6B" w14:textId="62A4EC4F" w:rsidR="0027357F" w:rsidRDefault="000D037B" w:rsidP="003B25B6">
            <w:pPr>
              <w:rPr>
                <w:b/>
                <w:bCs/>
                <w:sz w:val="28"/>
                <w:szCs w:val="28"/>
              </w:rPr>
            </w:pPr>
            <w:ins w:id="9" w:author="Payod" w:date="2022-01-01T20:09:00Z">
              <w:r w:rsidRPr="000D037B">
                <w:rPr>
                  <w:b/>
                  <w:bCs/>
                  <w:sz w:val="28"/>
                  <w:szCs w:val="28"/>
                </w:rPr>
                <w:t>17.84875</w:t>
              </w:r>
            </w:ins>
          </w:p>
        </w:tc>
      </w:tr>
      <w:tr w:rsidR="0027357F" w14:paraId="5A05D649" w14:textId="77777777" w:rsidTr="003B25B6">
        <w:tc>
          <w:tcPr>
            <w:tcW w:w="1870" w:type="dxa"/>
          </w:tcPr>
          <w:p w14:paraId="221CE540" w14:textId="75962D30" w:rsidR="0027357F" w:rsidRDefault="0027357F" w:rsidP="003B25B6">
            <w:pPr>
              <w:rPr>
                <w:b/>
                <w:bCs/>
                <w:sz w:val="28"/>
                <w:szCs w:val="28"/>
              </w:rPr>
            </w:pPr>
            <w:ins w:id="10" w:author="Payod" w:date="2022-01-01T19:53:00Z">
              <w:r>
                <w:rPr>
                  <w:b/>
                  <w:bCs/>
                  <w:sz w:val="28"/>
                  <w:szCs w:val="28"/>
                </w:rPr>
                <w:t>Median</w:t>
              </w:r>
            </w:ins>
          </w:p>
        </w:tc>
        <w:tc>
          <w:tcPr>
            <w:tcW w:w="1870" w:type="dxa"/>
          </w:tcPr>
          <w:p w14:paraId="3A041FFC" w14:textId="1527BE6F" w:rsidR="0027357F" w:rsidRDefault="0027357F" w:rsidP="003B25B6">
            <w:pPr>
              <w:rPr>
                <w:b/>
                <w:bCs/>
                <w:sz w:val="28"/>
                <w:szCs w:val="28"/>
              </w:rPr>
            </w:pPr>
            <w:ins w:id="11" w:author="Payod" w:date="2022-01-01T19:52:00Z">
              <w:r>
                <w:rPr>
                  <w:b/>
                  <w:bCs/>
                  <w:sz w:val="28"/>
                  <w:szCs w:val="28"/>
                </w:rPr>
                <w:t>3.69</w:t>
              </w:r>
            </w:ins>
          </w:p>
        </w:tc>
        <w:tc>
          <w:tcPr>
            <w:tcW w:w="1870" w:type="dxa"/>
          </w:tcPr>
          <w:p w14:paraId="4B4BD7B2" w14:textId="76CF92C0" w:rsidR="0027357F" w:rsidRDefault="0027357F" w:rsidP="003B25B6">
            <w:pPr>
              <w:rPr>
                <w:b/>
                <w:bCs/>
                <w:sz w:val="28"/>
                <w:szCs w:val="28"/>
              </w:rPr>
            </w:pPr>
            <w:ins w:id="12" w:author="Payod" w:date="2022-01-01T19:55:00Z">
              <w:r>
                <w:rPr>
                  <w:b/>
                  <w:bCs/>
                  <w:sz w:val="28"/>
                  <w:szCs w:val="28"/>
                </w:rPr>
                <w:t>3.325</w:t>
              </w:r>
            </w:ins>
          </w:p>
        </w:tc>
        <w:tc>
          <w:tcPr>
            <w:tcW w:w="1870" w:type="dxa"/>
          </w:tcPr>
          <w:p w14:paraId="379E96A4" w14:textId="1C19CAC3" w:rsidR="0027357F" w:rsidRDefault="000D037B" w:rsidP="003B25B6">
            <w:pPr>
              <w:rPr>
                <w:b/>
                <w:bCs/>
                <w:sz w:val="28"/>
                <w:szCs w:val="28"/>
              </w:rPr>
            </w:pPr>
            <w:ins w:id="13" w:author="Payod" w:date="2022-01-01T20:09:00Z">
              <w:r w:rsidRPr="000D037B">
                <w:rPr>
                  <w:b/>
                  <w:bCs/>
                  <w:sz w:val="28"/>
                  <w:szCs w:val="28"/>
                </w:rPr>
                <w:t>17.71</w:t>
              </w:r>
            </w:ins>
          </w:p>
        </w:tc>
      </w:tr>
      <w:tr w:rsidR="0027357F" w14:paraId="43694A23" w14:textId="77777777" w:rsidTr="003B25B6">
        <w:tc>
          <w:tcPr>
            <w:tcW w:w="1870" w:type="dxa"/>
          </w:tcPr>
          <w:p w14:paraId="2CFA9E04" w14:textId="191E39D0" w:rsidR="0027357F" w:rsidRDefault="0027357F" w:rsidP="003B25B6">
            <w:pPr>
              <w:rPr>
                <w:b/>
                <w:bCs/>
                <w:sz w:val="28"/>
                <w:szCs w:val="28"/>
              </w:rPr>
            </w:pPr>
            <w:ins w:id="14" w:author="Payod" w:date="2022-01-01T19:53:00Z">
              <w:r>
                <w:rPr>
                  <w:b/>
                  <w:bCs/>
                  <w:sz w:val="28"/>
                  <w:szCs w:val="28"/>
                </w:rPr>
                <w:t>Mode</w:t>
              </w:r>
            </w:ins>
          </w:p>
        </w:tc>
        <w:tc>
          <w:tcPr>
            <w:tcW w:w="1870" w:type="dxa"/>
          </w:tcPr>
          <w:p w14:paraId="23571383" w14:textId="52D8DC98" w:rsidR="0027357F" w:rsidRDefault="0027357F" w:rsidP="003B25B6">
            <w:pPr>
              <w:rPr>
                <w:b/>
                <w:bCs/>
                <w:sz w:val="28"/>
                <w:szCs w:val="28"/>
              </w:rPr>
            </w:pPr>
            <w:ins w:id="15" w:author="Payod" w:date="2022-01-01T19:52:00Z">
              <w:r>
                <w:rPr>
                  <w:b/>
                  <w:bCs/>
                  <w:sz w:val="28"/>
                  <w:szCs w:val="28"/>
                </w:rPr>
                <w:t>3.</w:t>
              </w:r>
            </w:ins>
            <w:ins w:id="16" w:author="Payod" w:date="2022-01-01T19:53:00Z">
              <w:r>
                <w:rPr>
                  <w:b/>
                  <w:bCs/>
                  <w:sz w:val="28"/>
                  <w:szCs w:val="28"/>
                </w:rPr>
                <w:t>92,3.07 (Bi-modal)</w:t>
              </w:r>
            </w:ins>
          </w:p>
        </w:tc>
        <w:tc>
          <w:tcPr>
            <w:tcW w:w="1870" w:type="dxa"/>
          </w:tcPr>
          <w:p w14:paraId="5E944FFF" w14:textId="688A5EFD" w:rsidR="0027357F" w:rsidRDefault="0027357F" w:rsidP="003B25B6">
            <w:pPr>
              <w:rPr>
                <w:b/>
                <w:bCs/>
                <w:sz w:val="28"/>
                <w:szCs w:val="28"/>
              </w:rPr>
            </w:pPr>
            <w:ins w:id="17" w:author="Payod" w:date="2022-01-01T19:56:00Z">
              <w:r>
                <w:rPr>
                  <w:b/>
                  <w:bCs/>
                  <w:sz w:val="28"/>
                  <w:szCs w:val="28"/>
                </w:rPr>
                <w:t>3.44</w:t>
              </w:r>
            </w:ins>
          </w:p>
        </w:tc>
        <w:tc>
          <w:tcPr>
            <w:tcW w:w="1870" w:type="dxa"/>
          </w:tcPr>
          <w:p w14:paraId="7ACDC772" w14:textId="41556F3A" w:rsidR="0027357F" w:rsidRDefault="000D037B" w:rsidP="003B25B6">
            <w:pPr>
              <w:rPr>
                <w:b/>
                <w:bCs/>
                <w:sz w:val="28"/>
                <w:szCs w:val="28"/>
              </w:rPr>
            </w:pPr>
            <w:ins w:id="18" w:author="Payod" w:date="2022-01-01T20:09:00Z">
              <w:r>
                <w:rPr>
                  <w:b/>
                  <w:bCs/>
                  <w:sz w:val="28"/>
                  <w:szCs w:val="28"/>
                </w:rPr>
                <w:t>17.02</w:t>
              </w:r>
            </w:ins>
          </w:p>
        </w:tc>
      </w:tr>
      <w:tr w:rsidR="0027357F" w14:paraId="07822866" w14:textId="77777777" w:rsidTr="003B25B6">
        <w:tc>
          <w:tcPr>
            <w:tcW w:w="1870" w:type="dxa"/>
          </w:tcPr>
          <w:p w14:paraId="394E05F2" w14:textId="6BDA21BB" w:rsidR="0027357F" w:rsidRDefault="0027357F" w:rsidP="003B25B6">
            <w:pPr>
              <w:rPr>
                <w:b/>
                <w:bCs/>
                <w:sz w:val="28"/>
                <w:szCs w:val="28"/>
              </w:rPr>
            </w:pPr>
            <w:ins w:id="19" w:author="Payod" w:date="2022-01-01T19:53:00Z">
              <w:r>
                <w:rPr>
                  <w:b/>
                  <w:bCs/>
                  <w:sz w:val="28"/>
                  <w:szCs w:val="28"/>
                </w:rPr>
                <w:t>Standard Deviation</w:t>
              </w:r>
            </w:ins>
          </w:p>
        </w:tc>
        <w:tc>
          <w:tcPr>
            <w:tcW w:w="1870" w:type="dxa"/>
          </w:tcPr>
          <w:p w14:paraId="15C9FBC0" w14:textId="3E484BA0" w:rsidR="0027357F" w:rsidRDefault="0027357F" w:rsidP="003B25B6">
            <w:pPr>
              <w:rPr>
                <w:b/>
                <w:bCs/>
                <w:sz w:val="28"/>
                <w:szCs w:val="28"/>
              </w:rPr>
            </w:pPr>
            <w:ins w:id="20" w:author="Payod" w:date="2022-01-01T20:06:00Z">
              <w:r w:rsidRPr="0027357F">
                <w:rPr>
                  <w:b/>
                  <w:bCs/>
                  <w:sz w:val="28"/>
                  <w:szCs w:val="28"/>
                </w:rPr>
                <w:t>0.5346787</w:t>
              </w:r>
            </w:ins>
          </w:p>
        </w:tc>
        <w:tc>
          <w:tcPr>
            <w:tcW w:w="1870" w:type="dxa"/>
          </w:tcPr>
          <w:p w14:paraId="00CBAF33" w14:textId="7C88EF48" w:rsidR="0027357F" w:rsidRDefault="0027357F" w:rsidP="003B25B6">
            <w:pPr>
              <w:rPr>
                <w:b/>
                <w:bCs/>
                <w:sz w:val="28"/>
                <w:szCs w:val="28"/>
              </w:rPr>
            </w:pPr>
            <w:ins w:id="21" w:author="Payod" w:date="2022-01-01T20:07:00Z">
              <w:r w:rsidRPr="0027357F">
                <w:rPr>
                  <w:b/>
                  <w:bCs/>
                  <w:sz w:val="28"/>
                  <w:szCs w:val="28"/>
                </w:rPr>
                <w:t>0.9784574</w:t>
              </w:r>
            </w:ins>
          </w:p>
        </w:tc>
        <w:tc>
          <w:tcPr>
            <w:tcW w:w="1870" w:type="dxa"/>
          </w:tcPr>
          <w:p w14:paraId="210CEA38" w14:textId="30CFB352" w:rsidR="0027357F" w:rsidRDefault="000D037B" w:rsidP="003B25B6">
            <w:pPr>
              <w:rPr>
                <w:b/>
                <w:bCs/>
                <w:sz w:val="28"/>
                <w:szCs w:val="28"/>
              </w:rPr>
            </w:pPr>
            <w:ins w:id="22" w:author="Payod" w:date="2022-01-01T20:09:00Z">
              <w:r w:rsidRPr="000D037B">
                <w:rPr>
                  <w:b/>
                  <w:bCs/>
                  <w:sz w:val="28"/>
                  <w:szCs w:val="28"/>
                </w:rPr>
                <w:t>1.786943</w:t>
              </w:r>
            </w:ins>
          </w:p>
        </w:tc>
      </w:tr>
      <w:tr w:rsidR="0027357F" w14:paraId="27BE1DB8" w14:textId="77777777" w:rsidTr="003B25B6">
        <w:tc>
          <w:tcPr>
            <w:tcW w:w="1870" w:type="dxa"/>
          </w:tcPr>
          <w:p w14:paraId="2754814F" w14:textId="3D9507C2" w:rsidR="0027357F" w:rsidRDefault="0027357F" w:rsidP="003B25B6">
            <w:pPr>
              <w:rPr>
                <w:b/>
                <w:bCs/>
                <w:sz w:val="28"/>
                <w:szCs w:val="28"/>
              </w:rPr>
            </w:pPr>
            <w:ins w:id="23" w:author="Payod" w:date="2022-01-01T19:53:00Z">
              <w:r>
                <w:rPr>
                  <w:b/>
                  <w:bCs/>
                  <w:sz w:val="28"/>
                  <w:szCs w:val="28"/>
                </w:rPr>
                <w:t>Variance</w:t>
              </w:r>
            </w:ins>
          </w:p>
        </w:tc>
        <w:tc>
          <w:tcPr>
            <w:tcW w:w="1870" w:type="dxa"/>
          </w:tcPr>
          <w:p w14:paraId="20AD3A5C" w14:textId="6F0E4417" w:rsidR="0027357F" w:rsidRDefault="0027357F" w:rsidP="003B25B6">
            <w:pPr>
              <w:rPr>
                <w:b/>
                <w:bCs/>
                <w:sz w:val="28"/>
                <w:szCs w:val="28"/>
              </w:rPr>
            </w:pPr>
            <w:ins w:id="24" w:author="Payod" w:date="2022-01-01T20:06:00Z">
              <w:r w:rsidRPr="0027357F">
                <w:rPr>
                  <w:b/>
                  <w:bCs/>
                  <w:sz w:val="28"/>
                  <w:szCs w:val="28"/>
                </w:rPr>
                <w:t>0.2858814</w:t>
              </w:r>
            </w:ins>
          </w:p>
        </w:tc>
        <w:tc>
          <w:tcPr>
            <w:tcW w:w="1870" w:type="dxa"/>
          </w:tcPr>
          <w:p w14:paraId="30A499B0" w14:textId="4AB4EC0B" w:rsidR="0027357F" w:rsidRDefault="0027357F" w:rsidP="003B25B6">
            <w:pPr>
              <w:rPr>
                <w:b/>
                <w:bCs/>
                <w:sz w:val="28"/>
                <w:szCs w:val="28"/>
              </w:rPr>
            </w:pPr>
            <w:ins w:id="25" w:author="Payod" w:date="2022-01-01T20:07:00Z">
              <w:r w:rsidRPr="0027357F">
                <w:rPr>
                  <w:b/>
                  <w:bCs/>
                  <w:sz w:val="28"/>
                  <w:szCs w:val="28"/>
                </w:rPr>
                <w:t>0.957379</w:t>
              </w:r>
            </w:ins>
          </w:p>
        </w:tc>
        <w:tc>
          <w:tcPr>
            <w:tcW w:w="1870" w:type="dxa"/>
          </w:tcPr>
          <w:p w14:paraId="35A8CC9B" w14:textId="3605DAE3" w:rsidR="0027357F" w:rsidRDefault="000D037B" w:rsidP="003B25B6">
            <w:pPr>
              <w:rPr>
                <w:b/>
                <w:bCs/>
                <w:sz w:val="28"/>
                <w:szCs w:val="28"/>
              </w:rPr>
            </w:pPr>
            <w:ins w:id="26" w:author="Payod" w:date="2022-01-01T20:08:00Z">
              <w:r w:rsidRPr="000D037B">
                <w:rPr>
                  <w:b/>
                  <w:bCs/>
                  <w:sz w:val="28"/>
                  <w:szCs w:val="28"/>
                </w:rPr>
                <w:t>3.193166</w:t>
              </w:r>
            </w:ins>
          </w:p>
        </w:tc>
      </w:tr>
      <w:tr w:rsidR="000D037B" w14:paraId="6EE745F5" w14:textId="77777777" w:rsidTr="003B25B6">
        <w:trPr>
          <w:ins w:id="27" w:author="Payod" w:date="2022-01-01T20:11:00Z"/>
        </w:trPr>
        <w:tc>
          <w:tcPr>
            <w:tcW w:w="1870" w:type="dxa"/>
          </w:tcPr>
          <w:p w14:paraId="11012FB6" w14:textId="120F58F6" w:rsidR="000D037B" w:rsidRDefault="000D037B" w:rsidP="003B25B6">
            <w:pPr>
              <w:rPr>
                <w:ins w:id="28" w:author="Payod" w:date="2022-01-01T20:11:00Z"/>
                <w:b/>
                <w:bCs/>
                <w:sz w:val="28"/>
                <w:szCs w:val="28"/>
              </w:rPr>
            </w:pPr>
            <w:ins w:id="29" w:author="Payod" w:date="2022-01-01T20:11:00Z">
              <w:r>
                <w:rPr>
                  <w:b/>
                  <w:bCs/>
                  <w:sz w:val="28"/>
                  <w:szCs w:val="28"/>
                </w:rPr>
                <w:t>Range</w:t>
              </w:r>
            </w:ins>
          </w:p>
        </w:tc>
        <w:tc>
          <w:tcPr>
            <w:tcW w:w="1870" w:type="dxa"/>
          </w:tcPr>
          <w:p w14:paraId="75901CA0" w14:textId="7F17AFE4" w:rsidR="000D037B" w:rsidRPr="0027357F" w:rsidRDefault="000D037B" w:rsidP="003B25B6">
            <w:pPr>
              <w:rPr>
                <w:ins w:id="30" w:author="Payod" w:date="2022-01-01T20:11:00Z"/>
                <w:b/>
                <w:bCs/>
                <w:sz w:val="28"/>
                <w:szCs w:val="28"/>
              </w:rPr>
            </w:pPr>
            <w:ins w:id="31" w:author="Payod" w:date="2022-01-01T20:12:00Z">
              <w:r>
                <w:rPr>
                  <w:b/>
                  <w:bCs/>
                  <w:sz w:val="28"/>
                  <w:szCs w:val="28"/>
                </w:rPr>
                <w:t>2.17</w:t>
              </w:r>
            </w:ins>
          </w:p>
        </w:tc>
        <w:tc>
          <w:tcPr>
            <w:tcW w:w="1870" w:type="dxa"/>
          </w:tcPr>
          <w:p w14:paraId="34A71937" w14:textId="545EFF2C" w:rsidR="000D037B" w:rsidRPr="0027357F" w:rsidRDefault="000D037B" w:rsidP="003B25B6">
            <w:pPr>
              <w:rPr>
                <w:ins w:id="32" w:author="Payod" w:date="2022-01-01T20:11:00Z"/>
                <w:b/>
                <w:bCs/>
                <w:sz w:val="28"/>
                <w:szCs w:val="28"/>
              </w:rPr>
            </w:pPr>
            <w:ins w:id="33" w:author="Payod" w:date="2022-01-01T20:13:00Z">
              <w:r>
                <w:rPr>
                  <w:b/>
                  <w:bCs/>
                  <w:sz w:val="28"/>
                  <w:szCs w:val="28"/>
                </w:rPr>
                <w:t>3.911</w:t>
              </w:r>
            </w:ins>
          </w:p>
        </w:tc>
        <w:tc>
          <w:tcPr>
            <w:tcW w:w="1870" w:type="dxa"/>
          </w:tcPr>
          <w:p w14:paraId="097F2CD3" w14:textId="7CD72543" w:rsidR="000D037B" w:rsidRPr="000D037B" w:rsidRDefault="000D037B" w:rsidP="003B25B6">
            <w:pPr>
              <w:rPr>
                <w:ins w:id="34" w:author="Payod" w:date="2022-01-01T20:11:00Z"/>
                <w:b/>
                <w:bCs/>
                <w:sz w:val="28"/>
                <w:szCs w:val="28"/>
              </w:rPr>
            </w:pPr>
            <w:ins w:id="35" w:author="Payod" w:date="2022-01-01T20:14:00Z">
              <w:r>
                <w:rPr>
                  <w:b/>
                  <w:bCs/>
                  <w:sz w:val="28"/>
                  <w:szCs w:val="28"/>
                </w:rPr>
                <w:t>8.4</w:t>
              </w:r>
            </w:ins>
          </w:p>
        </w:tc>
      </w:tr>
    </w:tbl>
    <w:p w14:paraId="5F73C938" w14:textId="3393C166" w:rsidR="0049640A" w:rsidRPr="000D69F4" w:rsidRDefault="0049640A" w:rsidP="003B25B6">
      <w:pPr>
        <w:rPr>
          <w:b/>
          <w:bCs/>
          <w:sz w:val="28"/>
          <w:szCs w:val="28"/>
        </w:rPr>
      </w:pPr>
    </w:p>
    <w:p w14:paraId="4B336123" w14:textId="7CF861D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2A330FA3" w:rsidR="00266B62" w:rsidRDefault="00266B62" w:rsidP="00707DE3">
      <w:pPr>
        <w:ind w:left="720"/>
        <w:rPr>
          <w:ins w:id="36" w:author="Payod" w:date="2022-01-01T20:27:00Z"/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696AF7ED" w14:textId="100C5F1A" w:rsidR="00303FB8" w:rsidRPr="008E7059" w:rsidRDefault="00303FB8" w:rsidP="00303FB8">
      <w:pPr>
        <w:pStyle w:val="NormalWeb"/>
        <w:shd w:val="clear" w:color="auto" w:fill="FFFFFF"/>
        <w:spacing w:before="0" w:beforeAutospacing="0" w:after="120" w:afterAutospacing="0" w:line="360" w:lineRule="atLeast"/>
        <w:rPr>
          <w:ins w:id="37" w:author="Payod" w:date="2022-01-01T20:27:00Z"/>
          <w:rFonts w:ascii="Helvetica" w:hAnsi="Helvetica" w:cs="Helvetica"/>
          <w:b/>
          <w:color w:val="000000"/>
          <w:sz w:val="27"/>
          <w:szCs w:val="27"/>
          <w:rPrChange w:id="38" w:author="Payod" w:date="2022-01-08T11:49:00Z">
            <w:rPr>
              <w:ins w:id="39" w:author="Payod" w:date="2022-01-01T20:27:00Z"/>
              <w:rFonts w:ascii="Helvetica" w:hAnsi="Helvetica" w:cs="Helvetica"/>
              <w:color w:val="000000"/>
              <w:sz w:val="27"/>
              <w:szCs w:val="27"/>
            </w:rPr>
          </w:rPrChange>
        </w:rPr>
      </w:pPr>
      <w:proofErr w:type="spellStart"/>
      <w:ins w:id="40" w:author="Payod" w:date="2022-01-01T20:27:00Z">
        <w:r>
          <w:rPr>
            <w:rFonts w:cstheme="minorHAnsi"/>
            <w:color w:val="000000" w:themeColor="text1"/>
            <w:sz w:val="28"/>
            <w:szCs w:val="28"/>
            <w:shd w:val="clear" w:color="auto" w:fill="FFFFFF"/>
          </w:rPr>
          <w:t>Ans</w:t>
        </w:r>
        <w:proofErr w:type="spellEnd"/>
        <w:r>
          <w:rPr>
            <w:rFonts w:cstheme="minorHAnsi"/>
            <w:color w:val="000000" w:themeColor="text1"/>
            <w:sz w:val="28"/>
            <w:szCs w:val="28"/>
            <w:shd w:val="clear" w:color="auto" w:fill="FFFFFF"/>
          </w:rPr>
          <w:t xml:space="preserve">- </w:t>
        </w:r>
        <w:r w:rsidRPr="008E7059">
          <w:rPr>
            <w:rFonts w:ascii="Helvetica" w:hAnsi="Helvetica" w:cs="Helvetica"/>
            <w:b/>
            <w:color w:val="000000"/>
            <w:sz w:val="27"/>
            <w:szCs w:val="27"/>
            <w:rPrChange w:id="41" w:author="Payod" w:date="2022-01-08T11:49:00Z">
              <w:rPr>
                <w:rFonts w:ascii="Helvetica" w:hAnsi="Helvetica" w:cs="Helvetica"/>
                <w:color w:val="000000"/>
                <w:sz w:val="27"/>
                <w:szCs w:val="27"/>
              </w:rPr>
            </w:rPrChange>
          </w:rPr>
          <w:t>Expected Value = Summation (probability * Value)</w:t>
        </w:r>
      </w:ins>
    </w:p>
    <w:p w14:paraId="47B62AB2" w14:textId="29A02995" w:rsidR="00303FB8" w:rsidRPr="008E7059" w:rsidRDefault="00303FB8" w:rsidP="00303FB8">
      <w:pPr>
        <w:pStyle w:val="NormalWeb"/>
        <w:shd w:val="clear" w:color="auto" w:fill="FFFFFF"/>
        <w:spacing w:before="0" w:beforeAutospacing="0" w:after="120" w:afterAutospacing="0" w:line="360" w:lineRule="atLeast"/>
        <w:rPr>
          <w:ins w:id="42" w:author="Payod" w:date="2022-01-01T20:27:00Z"/>
          <w:rFonts w:ascii="Helvetica" w:hAnsi="Helvetica" w:cs="Helvetica"/>
          <w:b/>
          <w:color w:val="000000"/>
          <w:sz w:val="27"/>
          <w:szCs w:val="27"/>
          <w:rPrChange w:id="43" w:author="Payod" w:date="2022-01-08T11:49:00Z">
            <w:rPr>
              <w:ins w:id="44" w:author="Payod" w:date="2022-01-01T20:27:00Z"/>
              <w:rFonts w:ascii="Helvetica" w:hAnsi="Helvetica" w:cs="Helvetica"/>
              <w:color w:val="000000"/>
              <w:sz w:val="27"/>
              <w:szCs w:val="27"/>
            </w:rPr>
          </w:rPrChange>
        </w:rPr>
      </w:pPr>
      <w:ins w:id="45" w:author="Payod" w:date="2022-01-01T20:27:00Z">
        <w:r w:rsidRPr="008E7059">
          <w:rPr>
            <w:rFonts w:ascii="Helvetica" w:hAnsi="Helvetica" w:cs="Helvetica"/>
            <w:b/>
            <w:color w:val="000000"/>
            <w:sz w:val="27"/>
            <w:szCs w:val="27"/>
            <w:rPrChange w:id="46" w:author="Payod" w:date="2022-01-08T11:49:00Z">
              <w:rPr>
                <w:rFonts w:ascii="Helvetica" w:hAnsi="Helvetica" w:cs="Helvetica"/>
                <w:color w:val="000000"/>
                <w:sz w:val="27"/>
                <w:szCs w:val="27"/>
              </w:rPr>
            </w:rPrChange>
          </w:rPr>
          <w:t> Summation of P(x).E(x)</w:t>
        </w:r>
      </w:ins>
    </w:p>
    <w:p w14:paraId="03EBA288" w14:textId="2E53C3C7" w:rsidR="00303FB8" w:rsidRPr="008E7059" w:rsidRDefault="00303FB8" w:rsidP="00707DE3">
      <w:pPr>
        <w:ind w:left="720"/>
        <w:rPr>
          <w:ins w:id="47" w:author="Payod" w:date="2022-01-01T20:28:00Z"/>
          <w:rFonts w:cstheme="minorHAnsi"/>
          <w:b/>
          <w:color w:val="000000" w:themeColor="text1"/>
          <w:sz w:val="28"/>
          <w:szCs w:val="28"/>
          <w:shd w:val="clear" w:color="auto" w:fill="FFFFFF"/>
          <w:rPrChange w:id="48" w:author="Payod" w:date="2022-01-08T11:49:00Z">
            <w:rPr>
              <w:ins w:id="49" w:author="Payod" w:date="2022-01-01T20:28:00Z"/>
              <w:rFonts w:cstheme="minorHAnsi"/>
              <w:color w:val="000000" w:themeColor="text1"/>
              <w:sz w:val="28"/>
              <w:szCs w:val="28"/>
              <w:shd w:val="clear" w:color="auto" w:fill="FFFFFF"/>
            </w:rPr>
          </w:rPrChange>
        </w:rPr>
      </w:pPr>
      <w:ins w:id="50" w:author="Payod" w:date="2022-01-01T20:28:00Z">
        <w:r w:rsidRPr="008E7059">
          <w:rPr>
            <w:rFonts w:cstheme="minorHAnsi"/>
            <w:b/>
            <w:color w:val="000000" w:themeColor="text1"/>
            <w:sz w:val="28"/>
            <w:szCs w:val="28"/>
            <w:shd w:val="clear" w:color="auto" w:fill="FFFFFF"/>
            <w:rPrChange w:id="51" w:author="Payod" w:date="2022-01-08T11:49:00Z"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</w:rPrChange>
          </w:rPr>
          <w:t>Probability for selecting each patient is =1/9</w:t>
        </w:r>
      </w:ins>
    </w:p>
    <w:p w14:paraId="4C890679" w14:textId="0D5BC82A" w:rsidR="00303FB8" w:rsidRPr="008E7059" w:rsidRDefault="00303FB8" w:rsidP="00303FB8">
      <w:pPr>
        <w:ind w:left="720"/>
        <w:rPr>
          <w:ins w:id="52" w:author="Payod" w:date="2022-01-01T20:29:00Z"/>
          <w:rFonts w:cstheme="minorHAnsi"/>
          <w:b/>
          <w:color w:val="000000" w:themeColor="text1"/>
          <w:sz w:val="28"/>
          <w:szCs w:val="28"/>
          <w:shd w:val="clear" w:color="auto" w:fill="FFFFFF"/>
          <w:lang w:val="en-IN"/>
          <w:rPrChange w:id="53" w:author="Payod" w:date="2022-01-08T11:49:00Z">
            <w:rPr>
              <w:ins w:id="54" w:author="Payod" w:date="2022-01-01T20:29:00Z"/>
              <w:rFonts w:cstheme="minorHAnsi"/>
              <w:color w:val="000000" w:themeColor="text1"/>
              <w:sz w:val="28"/>
              <w:szCs w:val="28"/>
              <w:shd w:val="clear" w:color="auto" w:fill="FFFFFF"/>
              <w:lang w:val="en-IN"/>
            </w:rPr>
          </w:rPrChange>
        </w:rPr>
      </w:pPr>
      <w:ins w:id="55" w:author="Payod" w:date="2022-01-01T20:28:00Z">
        <w:r w:rsidRPr="008E7059">
          <w:rPr>
            <w:rFonts w:cstheme="minorHAnsi"/>
            <w:b/>
            <w:color w:val="000000" w:themeColor="text1"/>
            <w:sz w:val="28"/>
            <w:szCs w:val="28"/>
            <w:shd w:val="clear" w:color="auto" w:fill="FFFFFF"/>
            <w:rPrChange w:id="56" w:author="Payod" w:date="2022-01-08T11:49:00Z"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</w:rPrChange>
          </w:rPr>
          <w:t xml:space="preserve">Therefore, Expected value </w:t>
        </w:r>
      </w:ins>
      <w:ins w:id="57" w:author="Payod" w:date="2022-01-01T20:29:00Z">
        <w:r w:rsidRPr="008E7059">
          <w:rPr>
            <w:rFonts w:cstheme="minorHAnsi"/>
            <w:b/>
            <w:color w:val="000000" w:themeColor="text1"/>
            <w:sz w:val="28"/>
            <w:szCs w:val="28"/>
            <w:shd w:val="clear" w:color="auto" w:fill="FFFFFF"/>
            <w:lang w:val="en-IN"/>
            <w:rPrChange w:id="58" w:author="Payod" w:date="2022-01-08T11:49:00Z"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  <w:lang w:val="en-IN"/>
              </w:rPr>
            </w:rPrChange>
          </w:rPr>
          <w:t>= (1/9) (108 + 110 + 123 + 134 + 135 + 145 + 167 + 187 + 199)</w:t>
        </w:r>
      </w:ins>
    </w:p>
    <w:p w14:paraId="4A813F78" w14:textId="77777777" w:rsidR="00303FB8" w:rsidRPr="008E7059" w:rsidRDefault="00303FB8" w:rsidP="00303FB8">
      <w:pPr>
        <w:ind w:left="720"/>
        <w:rPr>
          <w:ins w:id="59" w:author="Payod" w:date="2022-01-01T20:29:00Z"/>
          <w:rFonts w:cstheme="minorHAnsi"/>
          <w:b/>
          <w:color w:val="000000" w:themeColor="text1"/>
          <w:sz w:val="28"/>
          <w:szCs w:val="28"/>
          <w:shd w:val="clear" w:color="auto" w:fill="FFFFFF"/>
          <w:lang w:val="en-IN"/>
          <w:rPrChange w:id="60" w:author="Payod" w:date="2022-01-08T11:49:00Z">
            <w:rPr>
              <w:ins w:id="61" w:author="Payod" w:date="2022-01-01T20:29:00Z"/>
              <w:rFonts w:cstheme="minorHAnsi"/>
              <w:color w:val="000000" w:themeColor="text1"/>
              <w:sz w:val="28"/>
              <w:szCs w:val="28"/>
              <w:shd w:val="clear" w:color="auto" w:fill="FFFFFF"/>
              <w:lang w:val="en-IN"/>
            </w:rPr>
          </w:rPrChange>
        </w:rPr>
      </w:pPr>
      <w:ins w:id="62" w:author="Payod" w:date="2022-01-01T20:29:00Z">
        <w:r w:rsidRPr="008E7059">
          <w:rPr>
            <w:rFonts w:cstheme="minorHAnsi"/>
            <w:b/>
            <w:color w:val="000000" w:themeColor="text1"/>
            <w:sz w:val="28"/>
            <w:szCs w:val="28"/>
            <w:shd w:val="clear" w:color="auto" w:fill="FFFFFF"/>
            <w:lang w:val="en-IN"/>
            <w:rPrChange w:id="63" w:author="Payod" w:date="2022-01-08T11:49:00Z"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  <w:lang w:val="en-IN"/>
              </w:rPr>
            </w:rPrChange>
          </w:rPr>
          <w:t>= 145.33</w:t>
        </w:r>
      </w:ins>
    </w:p>
    <w:p w14:paraId="5E8A6250" w14:textId="2B67EA02" w:rsidR="00303FB8" w:rsidRDefault="00303FB8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4CBF4A82" w14:textId="77777777" w:rsidR="00BC5748" w:rsidRPr="00707DE3" w:rsidRDefault="00BC5748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9D6E8A">
        <w:rPr>
          <w:b/>
          <w:sz w:val="28"/>
          <w:szCs w:val="28"/>
        </w:rPr>
        <w:t xml:space="preserve">Cars speed and distance </w:t>
      </w:r>
    </w:p>
    <w:p w14:paraId="4E55BAC1" w14:textId="1852E1A8" w:rsidR="008E5E6F" w:rsidRDefault="00EB249B" w:rsidP="00707DE3">
      <w:pPr>
        <w:rPr>
          <w:ins w:id="64" w:author="Payod" w:date="2022-01-07T11:46:00Z"/>
          <w:b/>
          <w:sz w:val="28"/>
          <w:szCs w:val="28"/>
        </w:rPr>
      </w:pPr>
      <w:proofErr w:type="spellStart"/>
      <w:ins w:id="65" w:author="Payod" w:date="2022-01-07T11:28:00Z">
        <w:r>
          <w:rPr>
            <w:b/>
            <w:sz w:val="28"/>
            <w:szCs w:val="28"/>
          </w:rPr>
          <w:t>Ans</w:t>
        </w:r>
        <w:proofErr w:type="spellEnd"/>
        <w:r>
          <w:rPr>
            <w:b/>
            <w:sz w:val="28"/>
            <w:szCs w:val="28"/>
          </w:rPr>
          <w:t xml:space="preserve">- </w:t>
        </w:r>
      </w:ins>
      <w:ins w:id="66" w:author="Payod" w:date="2022-01-07T11:46:00Z">
        <w:r w:rsidR="008E5E6F">
          <w:rPr>
            <w:b/>
            <w:sz w:val="28"/>
            <w:szCs w:val="28"/>
          </w:rPr>
          <w:t>For Q9_a</w:t>
        </w:r>
      </w:ins>
    </w:p>
    <w:p w14:paraId="5857FDC4" w14:textId="50CFC8C3" w:rsidR="00EB249B" w:rsidRDefault="00EB249B" w:rsidP="008E5E6F">
      <w:pPr>
        <w:ind w:firstLine="720"/>
        <w:rPr>
          <w:ins w:id="67" w:author="Payod" w:date="2022-01-07T11:29:00Z"/>
          <w:b/>
          <w:sz w:val="28"/>
          <w:szCs w:val="28"/>
        </w:rPr>
        <w:pPrChange w:id="68" w:author="Payod" w:date="2022-01-07T11:46:00Z">
          <w:pPr/>
        </w:pPrChange>
      </w:pPr>
      <w:ins w:id="69" w:author="Payod" w:date="2022-01-07T11:28:00Z">
        <w:r>
          <w:rPr>
            <w:b/>
            <w:sz w:val="28"/>
            <w:szCs w:val="28"/>
          </w:rPr>
          <w:t xml:space="preserve">Skewness according to </w:t>
        </w:r>
      </w:ins>
      <w:ins w:id="70" w:author="Payod" w:date="2022-01-07T11:29:00Z">
        <w:r>
          <w:rPr>
            <w:b/>
            <w:sz w:val="28"/>
            <w:szCs w:val="28"/>
          </w:rPr>
          <w:t>the given data</w:t>
        </w:r>
      </w:ins>
    </w:p>
    <w:p w14:paraId="2BBFCE22" w14:textId="77777777" w:rsidR="00EB249B" w:rsidRDefault="00EB249B" w:rsidP="00707DE3">
      <w:pPr>
        <w:rPr>
          <w:ins w:id="71" w:author="Payod" w:date="2022-01-07T11:29:00Z"/>
          <w:b/>
          <w:sz w:val="28"/>
          <w:szCs w:val="28"/>
        </w:rPr>
      </w:pPr>
      <w:ins w:id="72" w:author="Payod" w:date="2022-01-07T11:29:00Z">
        <w:r>
          <w:rPr>
            <w:b/>
            <w:sz w:val="28"/>
            <w:szCs w:val="28"/>
          </w:rPr>
          <w:tab/>
          <w:t>Speed= -0.1139548</w:t>
        </w:r>
      </w:ins>
    </w:p>
    <w:p w14:paraId="0EE3661D" w14:textId="77777777" w:rsidR="00EB249B" w:rsidRDefault="00EB249B" w:rsidP="00707DE3">
      <w:pPr>
        <w:rPr>
          <w:ins w:id="73" w:author="Payod" w:date="2022-01-07T11:30:00Z"/>
          <w:b/>
          <w:sz w:val="28"/>
          <w:szCs w:val="28"/>
        </w:rPr>
      </w:pPr>
      <w:ins w:id="74" w:author="Payod" w:date="2022-01-07T11:29:00Z">
        <w:r>
          <w:rPr>
            <w:b/>
            <w:sz w:val="28"/>
            <w:szCs w:val="28"/>
          </w:rPr>
          <w:tab/>
          <w:t>Distance= 0.78</w:t>
        </w:r>
      </w:ins>
      <w:ins w:id="75" w:author="Payod" w:date="2022-01-07T11:30:00Z">
        <w:r>
          <w:rPr>
            <w:b/>
            <w:sz w:val="28"/>
            <w:szCs w:val="28"/>
          </w:rPr>
          <w:t>24835</w:t>
        </w:r>
      </w:ins>
    </w:p>
    <w:p w14:paraId="5476E9BA" w14:textId="77777777" w:rsidR="00EB249B" w:rsidRDefault="00EB249B" w:rsidP="00707DE3">
      <w:pPr>
        <w:rPr>
          <w:ins w:id="76" w:author="Payod" w:date="2022-01-07T11:30:00Z"/>
          <w:b/>
          <w:sz w:val="28"/>
          <w:szCs w:val="28"/>
        </w:rPr>
      </w:pPr>
      <w:ins w:id="77" w:author="Payod" w:date="2022-01-07T11:30:00Z">
        <w:r>
          <w:rPr>
            <w:b/>
            <w:sz w:val="28"/>
            <w:szCs w:val="28"/>
          </w:rPr>
          <w:t xml:space="preserve">         Kurtosis according to the given data is </w:t>
        </w:r>
      </w:ins>
    </w:p>
    <w:p w14:paraId="23EEC11A" w14:textId="77777777" w:rsidR="00EB249B" w:rsidRDefault="00EB249B" w:rsidP="00707DE3">
      <w:pPr>
        <w:rPr>
          <w:ins w:id="78" w:author="Payod" w:date="2022-01-07T11:31:00Z"/>
          <w:b/>
          <w:sz w:val="28"/>
          <w:szCs w:val="28"/>
        </w:rPr>
      </w:pPr>
      <w:ins w:id="79" w:author="Payod" w:date="2022-01-07T11:30:00Z">
        <w:r>
          <w:rPr>
            <w:b/>
            <w:sz w:val="28"/>
            <w:szCs w:val="28"/>
          </w:rPr>
          <w:tab/>
          <w:t>Speed=2.422853</w:t>
        </w:r>
      </w:ins>
    </w:p>
    <w:p w14:paraId="331BDE91" w14:textId="77777777" w:rsidR="00EB249B" w:rsidRDefault="00EB249B" w:rsidP="00707DE3">
      <w:pPr>
        <w:rPr>
          <w:ins w:id="80" w:author="Payod" w:date="2022-01-07T11:31:00Z"/>
          <w:b/>
          <w:sz w:val="28"/>
          <w:szCs w:val="28"/>
        </w:rPr>
      </w:pPr>
      <w:ins w:id="81" w:author="Payod" w:date="2022-01-07T11:31:00Z">
        <w:r>
          <w:rPr>
            <w:b/>
            <w:sz w:val="28"/>
            <w:szCs w:val="28"/>
          </w:rPr>
          <w:tab/>
          <w:t>Distance=3.248019</w:t>
        </w:r>
      </w:ins>
    </w:p>
    <w:p w14:paraId="6AE41492" w14:textId="77777777" w:rsidR="008E5E6F" w:rsidRDefault="008E5E6F" w:rsidP="008E5E6F">
      <w:pPr>
        <w:pStyle w:val="ListParagraph"/>
        <w:numPr>
          <w:ilvl w:val="0"/>
          <w:numId w:val="9"/>
        </w:numPr>
        <w:rPr>
          <w:ins w:id="82" w:author="Payod" w:date="2022-01-07T11:48:00Z"/>
          <w:b/>
          <w:sz w:val="28"/>
          <w:szCs w:val="28"/>
        </w:rPr>
        <w:pPrChange w:id="83" w:author="Payod" w:date="2022-01-07T11:48:00Z">
          <w:pPr/>
        </w:pPrChange>
      </w:pPr>
      <w:ins w:id="84" w:author="Payod" w:date="2022-01-07T11:44:00Z">
        <w:r w:rsidRPr="008E5E6F">
          <w:rPr>
            <w:b/>
            <w:sz w:val="28"/>
            <w:szCs w:val="28"/>
            <w:rPrChange w:id="85" w:author="Payod" w:date="2022-01-07T11:44:00Z">
              <w:rPr/>
            </w:rPrChange>
          </w:rPr>
          <w:t>From</w:t>
        </w:r>
      </w:ins>
      <w:ins w:id="86" w:author="Payod" w:date="2022-01-07T11:31:00Z">
        <w:r w:rsidR="00EB249B" w:rsidRPr="008E5E6F">
          <w:rPr>
            <w:b/>
            <w:sz w:val="28"/>
            <w:szCs w:val="28"/>
            <w:rPrChange w:id="87" w:author="Payod" w:date="2022-01-07T11:44:00Z">
              <w:rPr/>
            </w:rPrChange>
          </w:rPr>
          <w:t xml:space="preserve"> the above data the Speed has</w:t>
        </w:r>
      </w:ins>
      <w:ins w:id="88" w:author="Payod" w:date="2022-01-07T11:37:00Z">
        <w:r w:rsidR="00EB249B" w:rsidRPr="008E5E6F">
          <w:rPr>
            <w:b/>
            <w:sz w:val="28"/>
            <w:szCs w:val="28"/>
            <w:rPrChange w:id="89" w:author="Payod" w:date="2022-01-07T11:44:00Z">
              <w:rPr/>
            </w:rPrChange>
          </w:rPr>
          <w:t xml:space="preserve"> Negative Skewness and</w:t>
        </w:r>
      </w:ins>
      <w:ins w:id="90" w:author="Payod" w:date="2022-01-07T11:42:00Z">
        <w:r w:rsidR="00EB249B" w:rsidRPr="008E5E6F">
          <w:rPr>
            <w:b/>
            <w:sz w:val="28"/>
            <w:szCs w:val="28"/>
            <w:rPrChange w:id="91" w:author="Payod" w:date="2022-01-07T11:44:00Z">
              <w:rPr/>
            </w:rPrChange>
          </w:rPr>
          <w:t xml:space="preserve"> since the dat</w:t>
        </w:r>
        <w:r w:rsidRPr="008E5E6F">
          <w:rPr>
            <w:b/>
            <w:sz w:val="28"/>
            <w:szCs w:val="28"/>
            <w:rPrChange w:id="92" w:author="Payod" w:date="2022-01-07T11:44:00Z">
              <w:rPr/>
            </w:rPrChange>
          </w:rPr>
          <w:t xml:space="preserve">a is less than 3, therefore </w:t>
        </w:r>
      </w:ins>
      <w:ins w:id="93" w:author="Payod" w:date="2022-01-07T11:43:00Z">
        <w:r w:rsidRPr="008E5E6F">
          <w:rPr>
            <w:b/>
            <w:sz w:val="28"/>
            <w:szCs w:val="28"/>
            <w:rPrChange w:id="94" w:author="Payod" w:date="2022-01-07T11:44:00Z">
              <w:rPr/>
            </w:rPrChange>
          </w:rPr>
          <w:t xml:space="preserve">the distribution has flat and thin tails, so </w:t>
        </w:r>
      </w:ins>
      <w:ins w:id="95" w:author="Payod" w:date="2022-01-07T11:44:00Z">
        <w:r w:rsidRPr="008E5E6F">
          <w:rPr>
            <w:b/>
            <w:sz w:val="28"/>
            <w:szCs w:val="28"/>
            <w:rPrChange w:id="96" w:author="Payod" w:date="2022-01-07T11:44:00Z">
              <w:rPr/>
            </w:rPrChange>
          </w:rPr>
          <w:t>Negative Kurtosis.</w:t>
        </w:r>
      </w:ins>
      <w:ins w:id="97" w:author="Payod" w:date="2022-01-07T11:48:00Z">
        <w:r>
          <w:rPr>
            <w:b/>
            <w:sz w:val="28"/>
            <w:szCs w:val="28"/>
          </w:rPr>
          <w:t xml:space="preserve"> </w:t>
        </w:r>
      </w:ins>
    </w:p>
    <w:p w14:paraId="2961A1D6" w14:textId="1CAAEADE" w:rsidR="00707DE3" w:rsidRPr="008E5E6F" w:rsidDel="00EB249B" w:rsidRDefault="008E5E6F" w:rsidP="008E5E6F">
      <w:pPr>
        <w:pStyle w:val="ListParagraph"/>
        <w:numPr>
          <w:ilvl w:val="0"/>
          <w:numId w:val="9"/>
        </w:numPr>
        <w:rPr>
          <w:del w:id="98" w:author="Payod" w:date="2022-01-07T11:28:00Z"/>
          <w:b/>
          <w:sz w:val="28"/>
          <w:szCs w:val="28"/>
          <w:rPrChange w:id="99" w:author="Payod" w:date="2022-01-07T11:48:00Z">
            <w:rPr>
              <w:del w:id="100" w:author="Payod" w:date="2022-01-07T11:28:00Z"/>
            </w:rPr>
          </w:rPrChange>
        </w:rPr>
        <w:pPrChange w:id="101" w:author="Payod" w:date="2022-01-07T11:48:00Z">
          <w:pPr/>
        </w:pPrChange>
      </w:pPr>
      <w:ins w:id="102" w:author="Payod" w:date="2022-01-07T11:44:00Z">
        <w:r w:rsidRPr="008E5E6F">
          <w:rPr>
            <w:b/>
            <w:sz w:val="28"/>
            <w:szCs w:val="28"/>
            <w:rPrChange w:id="103" w:author="Payod" w:date="2022-01-07T11:48:00Z">
              <w:rPr/>
            </w:rPrChange>
          </w:rPr>
          <w:t xml:space="preserve">From the above data the Distance has </w:t>
        </w:r>
      </w:ins>
      <w:ins w:id="104" w:author="Payod" w:date="2022-01-07T11:45:00Z">
        <w:r w:rsidRPr="008E5E6F">
          <w:rPr>
            <w:b/>
            <w:sz w:val="28"/>
            <w:szCs w:val="28"/>
            <w:rPrChange w:id="105" w:author="Payod" w:date="2022-01-07T11:48:00Z">
              <w:rPr/>
            </w:rPrChange>
          </w:rPr>
          <w:t>Positive</w:t>
        </w:r>
      </w:ins>
      <w:ins w:id="106" w:author="Payod" w:date="2022-01-07T11:44:00Z">
        <w:r w:rsidRPr="008E5E6F">
          <w:rPr>
            <w:b/>
            <w:sz w:val="28"/>
            <w:szCs w:val="28"/>
            <w:rPrChange w:id="107" w:author="Payod" w:date="2022-01-07T11:48:00Z">
              <w:rPr/>
            </w:rPrChange>
          </w:rPr>
          <w:t xml:space="preserve"> Skewness and since the data is greater than 3, therefore the distribution has peaked out and thick tails, so</w:t>
        </w:r>
      </w:ins>
      <w:ins w:id="108" w:author="Payod" w:date="2022-01-07T11:46:00Z">
        <w:r w:rsidRPr="008E5E6F">
          <w:rPr>
            <w:b/>
            <w:sz w:val="28"/>
            <w:szCs w:val="28"/>
            <w:rPrChange w:id="109" w:author="Payod" w:date="2022-01-07T11:48:00Z">
              <w:rPr/>
            </w:rPrChange>
          </w:rPr>
          <w:t xml:space="preserve"> Positive</w:t>
        </w:r>
      </w:ins>
      <w:ins w:id="110" w:author="Payod" w:date="2022-01-07T11:44:00Z">
        <w:r w:rsidRPr="008E5E6F">
          <w:rPr>
            <w:b/>
            <w:sz w:val="28"/>
            <w:szCs w:val="28"/>
            <w:rPrChange w:id="111" w:author="Payod" w:date="2022-01-07T11:48:00Z">
              <w:rPr/>
            </w:rPrChange>
          </w:rPr>
          <w:t xml:space="preserve"> Kurtosis.</w:t>
        </w:r>
      </w:ins>
      <w:del w:id="112" w:author="Payod" w:date="2022-01-07T11:28:00Z">
        <w:r w:rsidR="000D69F4" w:rsidRPr="008E5E6F" w:rsidDel="00EB249B">
          <w:rPr>
            <w:b/>
            <w:sz w:val="28"/>
            <w:szCs w:val="28"/>
            <w:rPrChange w:id="113" w:author="Payod" w:date="2022-01-07T11:48:00Z">
              <w:rPr/>
            </w:rPrChange>
          </w:rPr>
          <w:delText>Use Q9_a.csv</w:delText>
        </w:r>
      </w:del>
    </w:p>
    <w:p w14:paraId="218A5A32" w14:textId="77777777" w:rsidR="009D6E8A" w:rsidRDefault="009D6E8A" w:rsidP="008E5E6F">
      <w:pPr>
        <w:pStyle w:val="ListParagraph"/>
        <w:numPr>
          <w:ilvl w:val="0"/>
          <w:numId w:val="9"/>
        </w:numPr>
        <w:pPrChange w:id="114" w:author="Payod" w:date="2022-01-07T11:48:00Z">
          <w:pPr/>
        </w:pPrChange>
      </w:pPr>
    </w:p>
    <w:p w14:paraId="53B306A1" w14:textId="4956CB8F" w:rsidR="00923E3B" w:rsidDel="008E5E6F" w:rsidRDefault="00923E3B" w:rsidP="00707DE3">
      <w:pPr>
        <w:rPr>
          <w:del w:id="115" w:author="Payod" w:date="2022-01-07T11:46:00Z"/>
          <w:b/>
          <w:sz w:val="28"/>
          <w:szCs w:val="28"/>
        </w:rPr>
      </w:pPr>
      <w:del w:id="116" w:author="Payod" w:date="2022-01-07T11:46:00Z">
        <w:r w:rsidDel="008E5E6F">
          <w:rPr>
            <w:b/>
            <w:sz w:val="28"/>
            <w:szCs w:val="28"/>
          </w:rPr>
          <w:delText>SP and Weight(WT)</w:delText>
        </w:r>
      </w:del>
    </w:p>
    <w:p w14:paraId="3C3E47FD" w14:textId="77777777" w:rsidR="008E5E6F" w:rsidRDefault="008E5E6F" w:rsidP="00707DE3">
      <w:pPr>
        <w:rPr>
          <w:ins w:id="117" w:author="Payod" w:date="2022-01-07T11:47:00Z"/>
          <w:b/>
          <w:sz w:val="28"/>
          <w:szCs w:val="28"/>
        </w:rPr>
      </w:pPr>
      <w:ins w:id="118" w:author="Payod" w:date="2022-01-07T11:47:00Z">
        <w:r>
          <w:rPr>
            <w:b/>
            <w:sz w:val="28"/>
            <w:szCs w:val="28"/>
          </w:rPr>
          <w:tab/>
          <w:t>For Q9_b</w:t>
        </w:r>
      </w:ins>
    </w:p>
    <w:p w14:paraId="0798176A" w14:textId="73F8AF6F" w:rsidR="008E5E6F" w:rsidRDefault="008E5E6F" w:rsidP="008E5E6F">
      <w:pPr>
        <w:ind w:firstLine="720"/>
        <w:rPr>
          <w:ins w:id="119" w:author="Payod" w:date="2022-01-07T11:48:00Z"/>
          <w:b/>
          <w:sz w:val="28"/>
          <w:szCs w:val="28"/>
        </w:rPr>
      </w:pPr>
      <w:ins w:id="120" w:author="Payod" w:date="2022-01-07T11:48:00Z">
        <w:r>
          <w:rPr>
            <w:b/>
            <w:sz w:val="28"/>
            <w:szCs w:val="28"/>
          </w:rPr>
          <w:t>Skewness according to the given data</w:t>
        </w:r>
      </w:ins>
    </w:p>
    <w:p w14:paraId="70C6E97D" w14:textId="6D804B56" w:rsidR="008E5E6F" w:rsidRDefault="008E5E6F" w:rsidP="008E5E6F">
      <w:pPr>
        <w:rPr>
          <w:ins w:id="121" w:author="Payod" w:date="2022-01-07T11:48:00Z"/>
          <w:b/>
          <w:sz w:val="28"/>
          <w:szCs w:val="28"/>
        </w:rPr>
      </w:pPr>
      <w:ins w:id="122" w:author="Payod" w:date="2022-01-07T11:48:00Z">
        <w:r>
          <w:rPr>
            <w:b/>
            <w:sz w:val="28"/>
            <w:szCs w:val="28"/>
          </w:rPr>
          <w:tab/>
          <w:t>S</w:t>
        </w:r>
      </w:ins>
      <w:ins w:id="123" w:author="Payod" w:date="2022-01-07T11:50:00Z">
        <w:r>
          <w:rPr>
            <w:b/>
            <w:sz w:val="28"/>
            <w:szCs w:val="28"/>
          </w:rPr>
          <w:t>P</w:t>
        </w:r>
      </w:ins>
      <w:ins w:id="124" w:author="Payod" w:date="2022-01-07T11:48:00Z">
        <w:r>
          <w:rPr>
            <w:b/>
            <w:sz w:val="28"/>
            <w:szCs w:val="28"/>
          </w:rPr>
          <w:t>= 1.58</w:t>
        </w:r>
      </w:ins>
      <w:ins w:id="125" w:author="Payod" w:date="2022-01-07T11:50:00Z">
        <w:r>
          <w:rPr>
            <w:b/>
            <w:sz w:val="28"/>
            <w:szCs w:val="28"/>
          </w:rPr>
          <w:t>1454</w:t>
        </w:r>
      </w:ins>
    </w:p>
    <w:p w14:paraId="19F85227" w14:textId="02E072DB" w:rsidR="008E5E6F" w:rsidRDefault="008E5E6F" w:rsidP="008E5E6F">
      <w:pPr>
        <w:rPr>
          <w:ins w:id="126" w:author="Payod" w:date="2022-01-07T11:48:00Z"/>
          <w:b/>
          <w:sz w:val="28"/>
          <w:szCs w:val="28"/>
        </w:rPr>
      </w:pPr>
      <w:ins w:id="127" w:author="Payod" w:date="2022-01-07T11:48:00Z">
        <w:r>
          <w:rPr>
            <w:b/>
            <w:sz w:val="28"/>
            <w:szCs w:val="28"/>
          </w:rPr>
          <w:tab/>
        </w:r>
      </w:ins>
      <w:ins w:id="128" w:author="Payod" w:date="2022-01-07T11:50:00Z">
        <w:r>
          <w:rPr>
            <w:b/>
            <w:sz w:val="28"/>
            <w:szCs w:val="28"/>
          </w:rPr>
          <w:t>WT</w:t>
        </w:r>
      </w:ins>
      <w:ins w:id="129" w:author="Payod" w:date="2022-01-07T11:48:00Z">
        <w:r>
          <w:rPr>
            <w:b/>
            <w:sz w:val="28"/>
            <w:szCs w:val="28"/>
          </w:rPr>
          <w:t>=-</w:t>
        </w:r>
      </w:ins>
      <w:ins w:id="130" w:author="Payod" w:date="2022-01-07T11:51:00Z">
        <w:r>
          <w:rPr>
            <w:b/>
            <w:sz w:val="28"/>
            <w:szCs w:val="28"/>
          </w:rPr>
          <w:t>0.6033099</w:t>
        </w:r>
      </w:ins>
    </w:p>
    <w:p w14:paraId="667471D1" w14:textId="77777777" w:rsidR="008E5E6F" w:rsidRDefault="008E5E6F" w:rsidP="008E5E6F">
      <w:pPr>
        <w:rPr>
          <w:ins w:id="131" w:author="Payod" w:date="2022-01-07T11:48:00Z"/>
          <w:b/>
          <w:sz w:val="28"/>
          <w:szCs w:val="28"/>
        </w:rPr>
      </w:pPr>
      <w:ins w:id="132" w:author="Payod" w:date="2022-01-07T11:48:00Z">
        <w:r>
          <w:rPr>
            <w:b/>
            <w:sz w:val="28"/>
            <w:szCs w:val="28"/>
          </w:rPr>
          <w:t xml:space="preserve">         Kurtosis according to the given data is </w:t>
        </w:r>
      </w:ins>
    </w:p>
    <w:p w14:paraId="1C3F3BFD" w14:textId="4D336E63" w:rsidR="008E5E6F" w:rsidRDefault="008E5E6F" w:rsidP="008E5E6F">
      <w:pPr>
        <w:rPr>
          <w:ins w:id="133" w:author="Payod" w:date="2022-01-07T11:48:00Z"/>
          <w:b/>
          <w:sz w:val="28"/>
          <w:szCs w:val="28"/>
        </w:rPr>
      </w:pPr>
      <w:ins w:id="134" w:author="Payod" w:date="2022-01-07T11:48:00Z">
        <w:r>
          <w:rPr>
            <w:b/>
            <w:sz w:val="28"/>
            <w:szCs w:val="28"/>
          </w:rPr>
          <w:tab/>
        </w:r>
      </w:ins>
      <w:ins w:id="135" w:author="Payod" w:date="2022-01-07T11:52:00Z">
        <w:r>
          <w:rPr>
            <w:b/>
            <w:sz w:val="28"/>
            <w:szCs w:val="28"/>
          </w:rPr>
          <w:t>SP</w:t>
        </w:r>
      </w:ins>
      <w:ins w:id="136" w:author="Payod" w:date="2022-01-07T11:48:00Z">
        <w:r>
          <w:rPr>
            <w:b/>
            <w:sz w:val="28"/>
            <w:szCs w:val="28"/>
          </w:rPr>
          <w:t>=</w:t>
        </w:r>
      </w:ins>
      <w:ins w:id="137" w:author="Payod" w:date="2022-01-07T11:51:00Z">
        <w:r>
          <w:rPr>
            <w:b/>
            <w:sz w:val="28"/>
            <w:szCs w:val="28"/>
          </w:rPr>
          <w:t>5.723521</w:t>
        </w:r>
      </w:ins>
    </w:p>
    <w:p w14:paraId="40ED2350" w14:textId="0ADA25E4" w:rsidR="008E5E6F" w:rsidRDefault="008E5E6F" w:rsidP="008E5E6F">
      <w:pPr>
        <w:rPr>
          <w:ins w:id="138" w:author="Payod" w:date="2022-01-07T11:48:00Z"/>
          <w:b/>
          <w:sz w:val="28"/>
          <w:szCs w:val="28"/>
        </w:rPr>
      </w:pPr>
      <w:ins w:id="139" w:author="Payod" w:date="2022-01-07T11:48:00Z">
        <w:r>
          <w:rPr>
            <w:b/>
            <w:sz w:val="28"/>
            <w:szCs w:val="28"/>
          </w:rPr>
          <w:tab/>
        </w:r>
      </w:ins>
      <w:ins w:id="140" w:author="Payod" w:date="2022-01-07T11:52:00Z">
        <w:r>
          <w:rPr>
            <w:b/>
            <w:sz w:val="28"/>
            <w:szCs w:val="28"/>
          </w:rPr>
          <w:t>WT</w:t>
        </w:r>
      </w:ins>
      <w:ins w:id="141" w:author="Payod" w:date="2022-01-07T11:48:00Z">
        <w:r>
          <w:rPr>
            <w:b/>
            <w:sz w:val="28"/>
            <w:szCs w:val="28"/>
          </w:rPr>
          <w:t>=</w:t>
        </w:r>
      </w:ins>
      <w:ins w:id="142" w:author="Payod" w:date="2022-01-07T11:52:00Z">
        <w:r>
          <w:rPr>
            <w:b/>
            <w:sz w:val="28"/>
            <w:szCs w:val="28"/>
          </w:rPr>
          <w:t>3.819466</w:t>
        </w:r>
      </w:ins>
    </w:p>
    <w:p w14:paraId="64709C10" w14:textId="76F8DD0D" w:rsidR="008E5E6F" w:rsidRDefault="008E5E6F" w:rsidP="008E5E6F">
      <w:pPr>
        <w:pStyle w:val="ListParagraph"/>
        <w:numPr>
          <w:ilvl w:val="0"/>
          <w:numId w:val="9"/>
        </w:numPr>
        <w:rPr>
          <w:ins w:id="143" w:author="Payod" w:date="2022-01-07T11:48:00Z"/>
          <w:b/>
          <w:sz w:val="28"/>
          <w:szCs w:val="28"/>
        </w:rPr>
      </w:pPr>
      <w:ins w:id="144" w:author="Payod" w:date="2022-01-07T11:48:00Z">
        <w:r w:rsidRPr="00CC44E4">
          <w:rPr>
            <w:b/>
            <w:sz w:val="28"/>
            <w:szCs w:val="28"/>
          </w:rPr>
          <w:lastRenderedPageBreak/>
          <w:t>From the above data the S</w:t>
        </w:r>
      </w:ins>
      <w:ins w:id="145" w:author="Payod" w:date="2022-01-07T11:52:00Z">
        <w:r>
          <w:rPr>
            <w:b/>
            <w:sz w:val="28"/>
            <w:szCs w:val="28"/>
          </w:rPr>
          <w:t>P</w:t>
        </w:r>
      </w:ins>
      <w:ins w:id="146" w:author="Payod" w:date="2022-01-07T11:48:00Z">
        <w:r w:rsidRPr="00CC44E4">
          <w:rPr>
            <w:b/>
            <w:sz w:val="28"/>
            <w:szCs w:val="28"/>
          </w:rPr>
          <w:t xml:space="preserve"> has </w:t>
        </w:r>
      </w:ins>
      <w:ins w:id="147" w:author="Payod" w:date="2022-01-07T11:52:00Z">
        <w:r>
          <w:rPr>
            <w:b/>
            <w:sz w:val="28"/>
            <w:szCs w:val="28"/>
          </w:rPr>
          <w:t>Positive</w:t>
        </w:r>
      </w:ins>
      <w:ins w:id="148" w:author="Payod" w:date="2022-01-07T11:48:00Z">
        <w:r w:rsidRPr="00CC44E4">
          <w:rPr>
            <w:b/>
            <w:sz w:val="28"/>
            <w:szCs w:val="28"/>
          </w:rPr>
          <w:t xml:space="preserve"> Skewness and since the dat</w:t>
        </w:r>
        <w:r>
          <w:rPr>
            <w:b/>
            <w:sz w:val="28"/>
            <w:szCs w:val="28"/>
          </w:rPr>
          <w:t>a</w:t>
        </w:r>
        <w:r w:rsidRPr="00CC44E4">
          <w:rPr>
            <w:b/>
            <w:sz w:val="28"/>
            <w:szCs w:val="28"/>
          </w:rPr>
          <w:t xml:space="preserve"> than 3, therefore the distribution has </w:t>
        </w:r>
      </w:ins>
      <w:ins w:id="149" w:author="Payod" w:date="2022-01-07T12:00:00Z">
        <w:r w:rsidR="00862872">
          <w:rPr>
            <w:b/>
            <w:sz w:val="28"/>
            <w:szCs w:val="28"/>
          </w:rPr>
          <w:t>Peak out at start</w:t>
        </w:r>
      </w:ins>
      <w:ins w:id="150" w:author="Payod" w:date="2022-01-07T11:48:00Z">
        <w:r w:rsidR="00862872">
          <w:rPr>
            <w:b/>
            <w:sz w:val="28"/>
            <w:szCs w:val="28"/>
          </w:rPr>
          <w:t xml:space="preserve"> and thick</w:t>
        </w:r>
        <w:r w:rsidRPr="00CC44E4">
          <w:rPr>
            <w:b/>
            <w:sz w:val="28"/>
            <w:szCs w:val="28"/>
          </w:rPr>
          <w:t xml:space="preserve"> tails, so </w:t>
        </w:r>
      </w:ins>
      <w:ins w:id="151" w:author="Payod" w:date="2022-01-07T12:00:00Z">
        <w:r w:rsidR="00862872">
          <w:rPr>
            <w:b/>
            <w:sz w:val="28"/>
            <w:szCs w:val="28"/>
          </w:rPr>
          <w:t>Positive</w:t>
        </w:r>
      </w:ins>
      <w:ins w:id="152" w:author="Payod" w:date="2022-01-07T11:48:00Z">
        <w:r w:rsidRPr="00CC44E4">
          <w:rPr>
            <w:b/>
            <w:sz w:val="28"/>
            <w:szCs w:val="28"/>
          </w:rPr>
          <w:t xml:space="preserve"> Kurtosis.</w:t>
        </w:r>
        <w:r>
          <w:rPr>
            <w:b/>
            <w:sz w:val="28"/>
            <w:szCs w:val="28"/>
          </w:rPr>
          <w:t xml:space="preserve"> </w:t>
        </w:r>
      </w:ins>
    </w:p>
    <w:p w14:paraId="4F1FF026" w14:textId="2E9CEDC4" w:rsidR="008E5E6F" w:rsidRDefault="008E5E6F" w:rsidP="008E5E6F">
      <w:pPr>
        <w:pStyle w:val="ListParagraph"/>
        <w:numPr>
          <w:ilvl w:val="0"/>
          <w:numId w:val="9"/>
        </w:numPr>
        <w:rPr>
          <w:ins w:id="153" w:author="Payod" w:date="2022-01-07T11:48:00Z"/>
        </w:rPr>
      </w:pPr>
      <w:ins w:id="154" w:author="Payod" w:date="2022-01-07T11:48:00Z">
        <w:r w:rsidRPr="00CC44E4">
          <w:rPr>
            <w:b/>
            <w:sz w:val="28"/>
            <w:szCs w:val="28"/>
          </w:rPr>
          <w:t xml:space="preserve">From the above data the </w:t>
        </w:r>
      </w:ins>
      <w:ins w:id="155" w:author="Payod" w:date="2022-01-07T12:01:00Z">
        <w:r w:rsidR="00862872">
          <w:rPr>
            <w:b/>
            <w:sz w:val="28"/>
            <w:szCs w:val="28"/>
          </w:rPr>
          <w:t>WT</w:t>
        </w:r>
      </w:ins>
      <w:ins w:id="156" w:author="Payod" w:date="2022-01-07T11:48:00Z">
        <w:r w:rsidRPr="00CC44E4">
          <w:rPr>
            <w:b/>
            <w:sz w:val="28"/>
            <w:szCs w:val="28"/>
          </w:rPr>
          <w:t xml:space="preserve"> has </w:t>
        </w:r>
      </w:ins>
      <w:ins w:id="157" w:author="Payod" w:date="2022-01-07T12:01:00Z">
        <w:r w:rsidR="00862872">
          <w:rPr>
            <w:b/>
            <w:sz w:val="28"/>
            <w:szCs w:val="28"/>
          </w:rPr>
          <w:t>Negative</w:t>
        </w:r>
      </w:ins>
      <w:ins w:id="158" w:author="Payod" w:date="2022-01-07T11:48:00Z">
        <w:r w:rsidRPr="00CC44E4">
          <w:rPr>
            <w:b/>
            <w:sz w:val="28"/>
            <w:szCs w:val="28"/>
          </w:rPr>
          <w:t xml:space="preserve"> Skewness and since the data is greater than 3, therefore the distribution has peaked out and thick tails, so Positive Kurtosis.</w:t>
        </w:r>
      </w:ins>
    </w:p>
    <w:p w14:paraId="38594CFD" w14:textId="45346F21" w:rsidR="008E5E6F" w:rsidDel="000055B5" w:rsidRDefault="000D69F4" w:rsidP="00707DE3">
      <w:pPr>
        <w:rPr>
          <w:del w:id="159" w:author="Payod" w:date="2022-01-07T12:11:00Z"/>
          <w:b/>
          <w:sz w:val="28"/>
          <w:szCs w:val="28"/>
        </w:rPr>
      </w:pPr>
      <w:del w:id="160" w:author="Payod" w:date="2022-01-07T11:47:00Z">
        <w:r w:rsidDel="008E5E6F">
          <w:rPr>
            <w:b/>
            <w:sz w:val="28"/>
            <w:szCs w:val="28"/>
          </w:rPr>
          <w:delText>Use Q9_b.csv</w:delText>
        </w:r>
      </w:del>
    </w:p>
    <w:p w14:paraId="55288794" w14:textId="77777777" w:rsidR="00707DE3" w:rsidRDefault="00707DE3" w:rsidP="00707DE3">
      <w:pPr>
        <w:rPr>
          <w:b/>
          <w:sz w:val="28"/>
          <w:szCs w:val="28"/>
        </w:rPr>
      </w:pPr>
    </w:p>
    <w:p w14:paraId="0EE61C80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5D3EAB11" w:rsidR="000055B5" w:rsidRDefault="006231F0" w:rsidP="00707DE3">
      <w:pPr>
        <w:rPr>
          <w:ins w:id="161" w:author="Payod" w:date="2022-01-07T12:03:00Z"/>
        </w:rPr>
      </w:pPr>
      <w:r>
        <w:rPr>
          <w:noProof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8pt;height:243.7pt">
            <v:imagedata r:id="rId5" o:title="histogram"/>
          </v:shape>
        </w:pict>
      </w:r>
    </w:p>
    <w:p w14:paraId="48358517" w14:textId="483F9BFF" w:rsidR="000055B5" w:rsidRPr="000055B5" w:rsidRDefault="000055B5" w:rsidP="000055B5">
      <w:pPr>
        <w:rPr>
          <w:ins w:id="162" w:author="Payod" w:date="2022-01-07T12:03:00Z"/>
          <w:b/>
          <w:sz w:val="28"/>
          <w:rPrChange w:id="163" w:author="Payod" w:date="2022-01-07T12:03:00Z">
            <w:rPr>
              <w:ins w:id="164" w:author="Payod" w:date="2022-01-07T12:03:00Z"/>
            </w:rPr>
          </w:rPrChange>
        </w:rPr>
      </w:pPr>
    </w:p>
    <w:p w14:paraId="772288F6" w14:textId="49FB1430" w:rsidR="000055B5" w:rsidRDefault="000055B5" w:rsidP="000055B5">
      <w:pPr>
        <w:tabs>
          <w:tab w:val="left" w:pos="1530"/>
        </w:tabs>
        <w:rPr>
          <w:ins w:id="165" w:author="Payod" w:date="2022-01-07T12:08:00Z"/>
          <w:b/>
          <w:sz w:val="28"/>
        </w:rPr>
        <w:pPrChange w:id="166" w:author="Payod" w:date="2022-01-07T12:03:00Z">
          <w:pPr/>
        </w:pPrChange>
      </w:pPr>
      <w:proofErr w:type="spellStart"/>
      <w:ins w:id="167" w:author="Payod" w:date="2022-01-07T12:03:00Z">
        <w:r w:rsidRPr="000055B5">
          <w:rPr>
            <w:b/>
            <w:sz w:val="28"/>
            <w:rPrChange w:id="168" w:author="Payod" w:date="2022-01-07T12:03:00Z">
              <w:rPr/>
            </w:rPrChange>
          </w:rPr>
          <w:t>Ans</w:t>
        </w:r>
      </w:ins>
      <w:proofErr w:type="spellEnd"/>
      <w:ins w:id="169" w:author="Payod" w:date="2022-01-07T12:08:00Z">
        <w:r w:rsidRPr="000055B5">
          <w:rPr>
            <w:b/>
            <w:sz w:val="28"/>
            <w:rPrChange w:id="170" w:author="Payod" w:date="2022-01-07T12:03:00Z">
              <w:rPr>
                <w:b/>
                <w:sz w:val="28"/>
              </w:rPr>
            </w:rPrChange>
          </w:rPr>
          <w:t>- From</w:t>
        </w:r>
      </w:ins>
      <w:ins w:id="171" w:author="Payod" w:date="2022-01-07T12:03:00Z">
        <w:r>
          <w:rPr>
            <w:b/>
            <w:sz w:val="28"/>
          </w:rPr>
          <w:t xml:space="preserve"> the above Histogram, </w:t>
        </w:r>
      </w:ins>
      <w:ins w:id="172" w:author="Payod" w:date="2022-01-07T12:06:00Z">
        <w:r>
          <w:rPr>
            <w:b/>
            <w:sz w:val="28"/>
          </w:rPr>
          <w:t xml:space="preserve">most of the data is peaked </w:t>
        </w:r>
      </w:ins>
      <w:ins w:id="173" w:author="Payod" w:date="2022-01-07T12:07:00Z">
        <w:r>
          <w:rPr>
            <w:b/>
            <w:sz w:val="28"/>
          </w:rPr>
          <w:t>at</w:t>
        </w:r>
      </w:ins>
      <w:ins w:id="174" w:author="Payod" w:date="2022-01-07T12:08:00Z">
        <w:r>
          <w:rPr>
            <w:b/>
            <w:sz w:val="28"/>
          </w:rPr>
          <w:t xml:space="preserve"> </w:t>
        </w:r>
      </w:ins>
      <w:ins w:id="175" w:author="Payod" w:date="2022-01-07T12:06:00Z">
        <w:r>
          <w:rPr>
            <w:b/>
            <w:sz w:val="28"/>
          </w:rPr>
          <w:t xml:space="preserve">the range of </w:t>
        </w:r>
      </w:ins>
      <w:ins w:id="176" w:author="Payod" w:date="2022-01-07T12:07:00Z">
        <w:r>
          <w:rPr>
            <w:b/>
            <w:sz w:val="28"/>
          </w:rPr>
          <w:t>50-100 and the maximum frequency is 200.</w:t>
        </w:r>
      </w:ins>
    </w:p>
    <w:p w14:paraId="5C85DE52" w14:textId="555BB9DD" w:rsidR="000055B5" w:rsidRDefault="000055B5" w:rsidP="000055B5">
      <w:pPr>
        <w:tabs>
          <w:tab w:val="left" w:pos="1530"/>
        </w:tabs>
        <w:rPr>
          <w:ins w:id="177" w:author="Payod" w:date="2022-01-07T12:11:00Z"/>
          <w:b/>
          <w:sz w:val="28"/>
        </w:rPr>
        <w:pPrChange w:id="178" w:author="Payod" w:date="2022-01-07T12:03:00Z">
          <w:pPr/>
        </w:pPrChange>
      </w:pPr>
      <w:ins w:id="179" w:author="Payod" w:date="2022-01-07T12:08:00Z">
        <w:r>
          <w:rPr>
            <w:b/>
            <w:sz w:val="28"/>
          </w:rPr>
          <w:t>And the least range is from 350-400 and frequency is between 0-10.</w:t>
        </w:r>
      </w:ins>
    </w:p>
    <w:p w14:paraId="3AF645ED" w14:textId="6B4A807F" w:rsidR="000055B5" w:rsidRDefault="000055B5" w:rsidP="000055B5">
      <w:pPr>
        <w:tabs>
          <w:tab w:val="left" w:pos="1530"/>
        </w:tabs>
        <w:rPr>
          <w:ins w:id="180" w:author="Payod" w:date="2022-01-07T12:11:00Z"/>
          <w:b/>
          <w:sz w:val="28"/>
        </w:rPr>
        <w:pPrChange w:id="181" w:author="Payod" w:date="2022-01-07T12:03:00Z">
          <w:pPr/>
        </w:pPrChange>
      </w:pPr>
      <w:ins w:id="182" w:author="Payod" w:date="2022-01-07T12:11:00Z">
        <w:r>
          <w:rPr>
            <w:b/>
            <w:sz w:val="28"/>
          </w:rPr>
          <w:t xml:space="preserve">The Skewness for the above is </w:t>
        </w:r>
      </w:ins>
      <w:ins w:id="183" w:author="Payod" w:date="2022-01-07T12:12:00Z">
        <w:r>
          <w:rPr>
            <w:b/>
            <w:sz w:val="28"/>
          </w:rPr>
          <w:t>Right skewed i.e. Positive Skewed because the tail of the data is towards right.</w:t>
        </w:r>
      </w:ins>
    </w:p>
    <w:p w14:paraId="2C3DAE7D" w14:textId="77777777" w:rsidR="000055B5" w:rsidRDefault="000055B5" w:rsidP="000055B5">
      <w:pPr>
        <w:tabs>
          <w:tab w:val="left" w:pos="1530"/>
        </w:tabs>
        <w:rPr>
          <w:ins w:id="184" w:author="Payod" w:date="2022-01-07T12:08:00Z"/>
          <w:b/>
          <w:sz w:val="28"/>
        </w:rPr>
        <w:pPrChange w:id="185" w:author="Payod" w:date="2022-01-07T12:03:00Z">
          <w:pPr/>
        </w:pPrChange>
      </w:pPr>
    </w:p>
    <w:p w14:paraId="6BC8F2D7" w14:textId="580DB7FF" w:rsidR="000055B5" w:rsidRPr="000055B5" w:rsidDel="000055B5" w:rsidRDefault="000055B5" w:rsidP="000055B5">
      <w:pPr>
        <w:tabs>
          <w:tab w:val="left" w:pos="1530"/>
        </w:tabs>
        <w:rPr>
          <w:del w:id="186" w:author="Payod" w:date="2022-01-07T12:10:00Z"/>
          <w:b/>
          <w:sz w:val="28"/>
          <w:rPrChange w:id="187" w:author="Payod" w:date="2022-01-07T12:08:00Z">
            <w:rPr>
              <w:del w:id="188" w:author="Payod" w:date="2022-01-07T12:10:00Z"/>
            </w:rPr>
          </w:rPrChange>
        </w:rPr>
        <w:pPrChange w:id="189" w:author="Payod" w:date="2022-01-07T12:03:00Z">
          <w:pPr/>
        </w:pPrChange>
      </w:pPr>
    </w:p>
    <w:p w14:paraId="2C4F0B65" w14:textId="294BD532" w:rsidR="00707DE3" w:rsidDel="000055B5" w:rsidRDefault="00707DE3" w:rsidP="00707DE3">
      <w:pPr>
        <w:rPr>
          <w:del w:id="190" w:author="Payod" w:date="2022-01-07T12:03:00Z"/>
        </w:rPr>
      </w:pPr>
    </w:p>
    <w:p w14:paraId="6F74E8F2" w14:textId="77777777" w:rsidR="00266B62" w:rsidRDefault="006231F0" w:rsidP="00EB6B5E">
      <w:r>
        <w:rPr>
          <w:noProof/>
        </w:rPr>
        <w:pict w14:anchorId="7663A373">
          <v:shape id="_x0000_i1026" type="#_x0000_t75" style="width:231.05pt;height:232.6pt">
            <v:imagedata r:id="rId6" o:title="Boxplot1"/>
          </v:shape>
        </w:pict>
      </w:r>
    </w:p>
    <w:p w14:paraId="73198226" w14:textId="6E733710" w:rsidR="00EB6B5E" w:rsidRPr="00EF266E" w:rsidRDefault="000055B5" w:rsidP="00EB6B5E">
      <w:pPr>
        <w:rPr>
          <w:b/>
          <w:sz w:val="28"/>
          <w:szCs w:val="28"/>
          <w:rPrChange w:id="191" w:author="Payod" w:date="2022-01-07T12:20:00Z">
            <w:rPr>
              <w:sz w:val="28"/>
              <w:szCs w:val="28"/>
            </w:rPr>
          </w:rPrChange>
        </w:rPr>
      </w:pPr>
      <w:proofErr w:type="spellStart"/>
      <w:ins w:id="192" w:author="Payod" w:date="2022-01-07T12:12:00Z">
        <w:r w:rsidRPr="00EF266E">
          <w:rPr>
            <w:b/>
            <w:sz w:val="28"/>
            <w:szCs w:val="28"/>
            <w:rPrChange w:id="193" w:author="Payod" w:date="2022-01-07T12:20:00Z">
              <w:rPr>
                <w:sz w:val="28"/>
                <w:szCs w:val="28"/>
              </w:rPr>
            </w:rPrChange>
          </w:rPr>
          <w:t>Ans</w:t>
        </w:r>
        <w:proofErr w:type="spellEnd"/>
        <w:r w:rsidRPr="00EF266E">
          <w:rPr>
            <w:b/>
            <w:sz w:val="28"/>
            <w:szCs w:val="28"/>
            <w:rPrChange w:id="194" w:author="Payod" w:date="2022-01-07T12:20:00Z">
              <w:rPr>
                <w:sz w:val="28"/>
                <w:szCs w:val="28"/>
              </w:rPr>
            </w:rPrChange>
          </w:rPr>
          <w:t xml:space="preserve">- </w:t>
        </w:r>
      </w:ins>
      <w:ins w:id="195" w:author="Payod" w:date="2022-01-07T12:13:00Z">
        <w:r w:rsidRPr="00EF266E">
          <w:rPr>
            <w:b/>
            <w:sz w:val="28"/>
            <w:szCs w:val="28"/>
            <w:rPrChange w:id="196" w:author="Payod" w:date="2022-01-07T12:20:00Z">
              <w:rPr>
                <w:sz w:val="28"/>
                <w:szCs w:val="28"/>
              </w:rPr>
            </w:rPrChange>
          </w:rPr>
          <w:t>The boxplot represent that the data is</w:t>
        </w:r>
      </w:ins>
      <w:ins w:id="197" w:author="Payod" w:date="2022-01-07T12:15:00Z">
        <w:r w:rsidR="008B5199" w:rsidRPr="00EF266E">
          <w:rPr>
            <w:b/>
            <w:sz w:val="28"/>
            <w:szCs w:val="28"/>
            <w:rPrChange w:id="198" w:author="Payod" w:date="2022-01-07T12:20:00Z">
              <w:rPr>
                <w:sz w:val="28"/>
                <w:szCs w:val="28"/>
              </w:rPr>
            </w:rPrChange>
          </w:rPr>
          <w:t xml:space="preserve"> positive skewed. </w:t>
        </w:r>
      </w:ins>
      <w:ins w:id="199" w:author="Payod" w:date="2022-01-07T12:16:00Z">
        <w:r w:rsidR="008B5199" w:rsidRPr="00EF266E">
          <w:rPr>
            <w:b/>
            <w:sz w:val="28"/>
            <w:szCs w:val="28"/>
            <w:rPrChange w:id="200" w:author="Payod" w:date="2022-01-07T12:20:00Z">
              <w:rPr>
                <w:sz w:val="28"/>
                <w:szCs w:val="28"/>
              </w:rPr>
            </w:rPrChange>
          </w:rPr>
          <w:t>Since we have outliers on the upper side of the box</w:t>
        </w:r>
      </w:ins>
      <w:ins w:id="201" w:author="Payod" w:date="2022-01-07T12:17:00Z">
        <w:r w:rsidR="008B5199" w:rsidRPr="00EF266E">
          <w:rPr>
            <w:b/>
            <w:sz w:val="28"/>
            <w:szCs w:val="28"/>
            <w:rPrChange w:id="202" w:author="Payod" w:date="2022-01-07T12:20:00Z">
              <w:rPr>
                <w:sz w:val="28"/>
                <w:szCs w:val="28"/>
              </w:rPr>
            </w:rPrChange>
          </w:rPr>
          <w:t xml:space="preserve"> it has maxi</w:t>
        </w:r>
      </w:ins>
      <w:ins w:id="203" w:author="Payod" w:date="2022-01-07T12:18:00Z">
        <w:r w:rsidR="008B5199" w:rsidRPr="00EF266E">
          <w:rPr>
            <w:b/>
            <w:sz w:val="28"/>
            <w:szCs w:val="28"/>
            <w:rPrChange w:id="204" w:author="Payod" w:date="2022-01-07T12:20:00Z">
              <w:rPr>
                <w:sz w:val="28"/>
                <w:szCs w:val="28"/>
              </w:rPr>
            </w:rPrChange>
          </w:rPr>
          <w:t xml:space="preserve">mum </w:t>
        </w:r>
      </w:ins>
      <w:ins w:id="205" w:author="Payod" w:date="2022-01-07T12:19:00Z">
        <w:r w:rsidR="008B5199" w:rsidRPr="00EF266E">
          <w:rPr>
            <w:b/>
            <w:sz w:val="28"/>
            <w:szCs w:val="28"/>
            <w:rPrChange w:id="206" w:author="Payod" w:date="2022-01-07T12:20:00Z">
              <w:rPr>
                <w:sz w:val="28"/>
                <w:szCs w:val="28"/>
              </w:rPr>
            </w:rPrChange>
          </w:rPr>
          <w:t>range. Median is less than mean.</w:t>
        </w:r>
      </w:ins>
    </w:p>
    <w:p w14:paraId="34A2DDEC" w14:textId="3F4C37FF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proofErr w:type="gramStart"/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</w:t>
      </w:r>
      <w:proofErr w:type="gramEnd"/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672872C9" w14:textId="77777777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proofErr w:type="gramStart"/>
      <w:r w:rsidR="00FE6626">
        <w:rPr>
          <w:color w:val="000000"/>
          <w:sz w:val="27"/>
          <w:szCs w:val="27"/>
          <w:shd w:val="clear" w:color="auto" w:fill="FFFFFF"/>
        </w:rPr>
        <w:t>Below</w:t>
      </w:r>
      <w:proofErr w:type="gramEnd"/>
      <w:r w:rsidR="00FE6626">
        <w:rPr>
          <w:color w:val="000000"/>
          <w:sz w:val="27"/>
          <w:szCs w:val="27"/>
          <w:shd w:val="clear" w:color="auto" w:fill="FFFFFF"/>
        </w:rPr>
        <w:t xml:space="preserve">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77777777" w:rsidR="00BF683B" w:rsidRPr="00396AEA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7CB9F129" w14:textId="77777777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04659FD1" w14:textId="2D6B2967" w:rsidR="00CB08A5" w:rsidRPr="008E7059" w:rsidRDefault="00835622" w:rsidP="00CB08A5">
      <w:pPr>
        <w:rPr>
          <w:ins w:id="207" w:author="Payod" w:date="2022-01-01T20:58:00Z"/>
          <w:b/>
          <w:sz w:val="28"/>
          <w:szCs w:val="28"/>
          <w:rPrChange w:id="208" w:author="Payod" w:date="2022-01-08T11:49:00Z">
            <w:rPr>
              <w:ins w:id="209" w:author="Payod" w:date="2022-01-01T20:58:00Z"/>
              <w:sz w:val="28"/>
              <w:szCs w:val="28"/>
            </w:rPr>
          </w:rPrChange>
        </w:rPr>
      </w:pPr>
      <w:proofErr w:type="spellStart"/>
      <w:ins w:id="210" w:author="Payod" w:date="2022-01-01T20:57:00Z">
        <w:r>
          <w:rPr>
            <w:sz w:val="28"/>
            <w:szCs w:val="28"/>
          </w:rPr>
          <w:t>Ans</w:t>
        </w:r>
        <w:proofErr w:type="spellEnd"/>
        <w:r>
          <w:rPr>
            <w:sz w:val="28"/>
            <w:szCs w:val="28"/>
          </w:rPr>
          <w:t xml:space="preserve">- </w:t>
        </w:r>
      </w:ins>
      <w:ins w:id="211" w:author="Payod" w:date="2022-01-01T20:58:00Z">
        <w:r w:rsidRPr="008E7059">
          <w:rPr>
            <w:b/>
            <w:sz w:val="28"/>
            <w:szCs w:val="28"/>
            <w:rPrChange w:id="212" w:author="Payod" w:date="2022-01-08T11:49:00Z">
              <w:rPr>
                <w:sz w:val="28"/>
                <w:szCs w:val="28"/>
              </w:rPr>
            </w:rPrChange>
          </w:rPr>
          <w:t>Total number of tests= 18</w:t>
        </w:r>
      </w:ins>
    </w:p>
    <w:p w14:paraId="03201589" w14:textId="22294754" w:rsidR="00835622" w:rsidRPr="008E7059" w:rsidRDefault="00835622" w:rsidP="000A03B5">
      <w:pPr>
        <w:pStyle w:val="ListParagraph"/>
        <w:numPr>
          <w:ilvl w:val="0"/>
          <w:numId w:val="10"/>
        </w:numPr>
        <w:rPr>
          <w:ins w:id="213" w:author="Payod" w:date="2022-01-01T20:59:00Z"/>
          <w:b/>
          <w:sz w:val="28"/>
          <w:szCs w:val="28"/>
          <w:rPrChange w:id="214" w:author="Payod" w:date="2022-01-08T11:49:00Z">
            <w:rPr>
              <w:ins w:id="215" w:author="Payod" w:date="2022-01-01T20:59:00Z"/>
            </w:rPr>
          </w:rPrChange>
        </w:rPr>
        <w:pPrChange w:id="216" w:author="Payod" w:date="2022-01-07T13:06:00Z">
          <w:pPr/>
        </w:pPrChange>
      </w:pPr>
      <w:ins w:id="217" w:author="Payod" w:date="2022-01-01T20:58:00Z">
        <w:r w:rsidRPr="008E7059">
          <w:rPr>
            <w:b/>
            <w:sz w:val="28"/>
            <w:szCs w:val="28"/>
            <w:rPrChange w:id="218" w:author="Payod" w:date="2022-01-08T11:49:00Z">
              <w:rPr/>
            </w:rPrChange>
          </w:rPr>
          <w:t>Mean=</w:t>
        </w:r>
      </w:ins>
      <w:ins w:id="219" w:author="Payod" w:date="2022-01-01T20:59:00Z">
        <w:r w:rsidRPr="008E7059">
          <w:rPr>
            <w:b/>
            <w:sz w:val="28"/>
            <w:szCs w:val="28"/>
            <w:rPrChange w:id="220" w:author="Payod" w:date="2022-01-08T11:49:00Z">
              <w:rPr/>
            </w:rPrChange>
          </w:rPr>
          <w:t xml:space="preserve"> 738/18= 41</w:t>
        </w:r>
      </w:ins>
    </w:p>
    <w:p w14:paraId="23C5E5E5" w14:textId="3731A0CA" w:rsidR="00835622" w:rsidRPr="008E7059" w:rsidRDefault="00835622" w:rsidP="00CB08A5">
      <w:pPr>
        <w:rPr>
          <w:ins w:id="221" w:author="Payod" w:date="2022-01-01T21:03:00Z"/>
          <w:b/>
          <w:sz w:val="28"/>
          <w:szCs w:val="28"/>
          <w:rPrChange w:id="222" w:author="Payod" w:date="2022-01-08T11:49:00Z">
            <w:rPr>
              <w:ins w:id="223" w:author="Payod" w:date="2022-01-01T21:03:00Z"/>
              <w:sz w:val="28"/>
              <w:szCs w:val="28"/>
            </w:rPr>
          </w:rPrChange>
        </w:rPr>
      </w:pPr>
      <w:ins w:id="224" w:author="Payod" w:date="2022-01-01T21:00:00Z">
        <w:r w:rsidRPr="008E7059">
          <w:rPr>
            <w:b/>
            <w:sz w:val="28"/>
            <w:szCs w:val="28"/>
            <w:rPrChange w:id="225" w:author="Payod" w:date="2022-01-08T11:49:00Z">
              <w:rPr>
                <w:sz w:val="28"/>
                <w:szCs w:val="28"/>
              </w:rPr>
            </w:rPrChange>
          </w:rPr>
          <w:t xml:space="preserve">Median = </w:t>
        </w:r>
      </w:ins>
      <w:ins w:id="226" w:author="Payod" w:date="2022-01-01T21:03:00Z">
        <w:r w:rsidRPr="008E7059">
          <w:rPr>
            <w:b/>
            <w:sz w:val="28"/>
            <w:szCs w:val="28"/>
            <w:rPrChange w:id="227" w:author="Payod" w:date="2022-01-08T11:49:00Z">
              <w:rPr>
                <w:sz w:val="28"/>
                <w:szCs w:val="28"/>
              </w:rPr>
            </w:rPrChange>
          </w:rPr>
          <w:t>40+41/2=</w:t>
        </w:r>
      </w:ins>
      <w:ins w:id="228" w:author="Payod" w:date="2022-01-01T21:02:00Z">
        <w:r w:rsidRPr="008E7059">
          <w:rPr>
            <w:b/>
            <w:sz w:val="28"/>
            <w:szCs w:val="28"/>
            <w:rPrChange w:id="229" w:author="Payod" w:date="2022-01-08T11:49:00Z">
              <w:rPr>
                <w:sz w:val="28"/>
                <w:szCs w:val="28"/>
              </w:rPr>
            </w:rPrChange>
          </w:rPr>
          <w:t>40.5</w:t>
        </w:r>
      </w:ins>
    </w:p>
    <w:p w14:paraId="05F23C27" w14:textId="0CB4A5A9" w:rsidR="00835622" w:rsidRPr="008E7059" w:rsidRDefault="00835622" w:rsidP="00CB08A5">
      <w:pPr>
        <w:rPr>
          <w:ins w:id="230" w:author="Payod" w:date="2022-01-07T13:04:00Z"/>
          <w:b/>
          <w:sz w:val="28"/>
          <w:szCs w:val="28"/>
          <w:rPrChange w:id="231" w:author="Payod" w:date="2022-01-08T11:49:00Z">
            <w:rPr>
              <w:ins w:id="232" w:author="Payod" w:date="2022-01-07T13:04:00Z"/>
              <w:sz w:val="28"/>
              <w:szCs w:val="28"/>
            </w:rPr>
          </w:rPrChange>
        </w:rPr>
      </w:pPr>
      <w:ins w:id="233" w:author="Payod" w:date="2022-01-01T21:03:00Z">
        <w:r w:rsidRPr="008E7059">
          <w:rPr>
            <w:b/>
            <w:sz w:val="28"/>
            <w:szCs w:val="28"/>
            <w:rPrChange w:id="234" w:author="Payod" w:date="2022-01-08T11:49:00Z">
              <w:rPr>
                <w:sz w:val="28"/>
                <w:szCs w:val="28"/>
              </w:rPr>
            </w:rPrChange>
          </w:rPr>
          <w:t>Variance</w:t>
        </w:r>
      </w:ins>
      <w:ins w:id="235" w:author="Payod" w:date="2022-01-06T11:12:00Z">
        <w:r w:rsidR="006231F0" w:rsidRPr="008E7059">
          <w:rPr>
            <w:b/>
            <w:sz w:val="28"/>
            <w:szCs w:val="28"/>
            <w:rPrChange w:id="236" w:author="Payod" w:date="2022-01-08T11:49:00Z">
              <w:rPr>
                <w:sz w:val="28"/>
                <w:szCs w:val="28"/>
              </w:rPr>
            </w:rPrChange>
          </w:rPr>
          <w:t>=2</w:t>
        </w:r>
        <w:r w:rsidR="000A03B5" w:rsidRPr="008E7059">
          <w:rPr>
            <w:b/>
            <w:sz w:val="28"/>
            <w:szCs w:val="28"/>
            <w:rPrChange w:id="237" w:author="Payod" w:date="2022-01-08T11:49:00Z">
              <w:rPr>
                <w:sz w:val="28"/>
                <w:szCs w:val="28"/>
              </w:rPr>
            </w:rPrChange>
          </w:rPr>
          <w:t>5.</w:t>
        </w:r>
      </w:ins>
      <w:ins w:id="238" w:author="Payod" w:date="2022-01-07T13:04:00Z">
        <w:r w:rsidR="000A03B5" w:rsidRPr="008E7059">
          <w:rPr>
            <w:b/>
            <w:sz w:val="28"/>
            <w:szCs w:val="28"/>
            <w:rPrChange w:id="239" w:author="Payod" w:date="2022-01-08T11:49:00Z">
              <w:rPr>
                <w:sz w:val="28"/>
                <w:szCs w:val="28"/>
              </w:rPr>
            </w:rPrChange>
          </w:rPr>
          <w:t>52941</w:t>
        </w:r>
      </w:ins>
    </w:p>
    <w:p w14:paraId="605F114A" w14:textId="4C74623D" w:rsidR="000A03B5" w:rsidRPr="008E7059" w:rsidRDefault="000A03B5" w:rsidP="000A03B5">
      <w:pPr>
        <w:rPr>
          <w:ins w:id="240" w:author="Payod" w:date="2022-01-07T13:06:00Z"/>
          <w:b/>
          <w:sz w:val="28"/>
          <w:szCs w:val="28"/>
          <w:rPrChange w:id="241" w:author="Payod" w:date="2022-01-08T11:49:00Z">
            <w:rPr>
              <w:ins w:id="242" w:author="Payod" w:date="2022-01-07T13:06:00Z"/>
              <w:sz w:val="28"/>
              <w:szCs w:val="28"/>
            </w:rPr>
          </w:rPrChange>
        </w:rPr>
        <w:pPrChange w:id="243" w:author="Payod" w:date="2022-01-07T13:06:00Z">
          <w:pPr/>
        </w:pPrChange>
      </w:pPr>
      <w:ins w:id="244" w:author="Payod" w:date="2022-01-07T13:05:00Z">
        <w:r w:rsidRPr="008E7059">
          <w:rPr>
            <w:b/>
            <w:sz w:val="28"/>
            <w:szCs w:val="28"/>
            <w:rPrChange w:id="245" w:author="Payod" w:date="2022-01-08T11:49:00Z">
              <w:rPr>
                <w:sz w:val="28"/>
                <w:szCs w:val="28"/>
              </w:rPr>
            </w:rPrChange>
          </w:rPr>
          <w:t>Standard Deviation= 5.052664</w:t>
        </w:r>
      </w:ins>
    </w:p>
    <w:p w14:paraId="27E99E98" w14:textId="6FB02480" w:rsidR="000A03B5" w:rsidRPr="008E7059" w:rsidRDefault="000A03B5" w:rsidP="000A03B5">
      <w:pPr>
        <w:pStyle w:val="ListParagraph"/>
        <w:numPr>
          <w:ilvl w:val="0"/>
          <w:numId w:val="10"/>
        </w:numPr>
        <w:rPr>
          <w:ins w:id="246" w:author="Payod" w:date="2022-01-07T13:06:00Z"/>
          <w:b/>
          <w:sz w:val="28"/>
          <w:szCs w:val="28"/>
          <w:rPrChange w:id="247" w:author="Payod" w:date="2022-01-08T11:49:00Z">
            <w:rPr>
              <w:ins w:id="248" w:author="Payod" w:date="2022-01-07T13:06:00Z"/>
            </w:rPr>
          </w:rPrChange>
        </w:rPr>
        <w:pPrChange w:id="249" w:author="Payod" w:date="2022-01-07T13:06:00Z">
          <w:pPr/>
        </w:pPrChange>
      </w:pPr>
      <w:ins w:id="250" w:author="Payod" w:date="2022-01-07T13:06:00Z">
        <w:r w:rsidRPr="008E7059">
          <w:rPr>
            <w:b/>
            <w:sz w:val="28"/>
            <w:szCs w:val="28"/>
            <w:rPrChange w:id="251" w:author="Payod" w:date="2022-01-08T11:49:00Z">
              <w:rPr>
                <w:sz w:val="28"/>
                <w:szCs w:val="28"/>
              </w:rPr>
            </w:rPrChange>
          </w:rPr>
          <w:lastRenderedPageBreak/>
          <w:t>The average score of the students is 41</w:t>
        </w:r>
      </w:ins>
      <w:ins w:id="252" w:author="Payod" w:date="2022-01-07T13:08:00Z">
        <w:r w:rsidRPr="008E7059">
          <w:rPr>
            <w:b/>
            <w:sz w:val="28"/>
            <w:szCs w:val="28"/>
            <w:rPrChange w:id="253" w:author="Payod" w:date="2022-01-08T11:49:00Z">
              <w:rPr>
                <w:sz w:val="28"/>
                <w:szCs w:val="28"/>
              </w:rPr>
            </w:rPrChange>
          </w:rPr>
          <w:t>, the variation from the average mean is 5.052664</w:t>
        </w:r>
      </w:ins>
    </w:p>
    <w:p w14:paraId="457AE256" w14:textId="256C659D" w:rsidR="000A03B5" w:rsidRPr="000A03B5" w:rsidRDefault="000A03B5" w:rsidP="000A03B5">
      <w:pPr>
        <w:rPr>
          <w:sz w:val="28"/>
          <w:szCs w:val="28"/>
          <w:rPrChange w:id="254" w:author="Payod" w:date="2022-01-07T13:06:00Z">
            <w:rPr/>
          </w:rPrChange>
        </w:rPr>
        <w:pPrChange w:id="255" w:author="Payod" w:date="2022-01-07T13:06:00Z">
          <w:pPr/>
        </w:pPrChange>
      </w:pPr>
    </w:p>
    <w:p w14:paraId="49B0DA62" w14:textId="53753D02" w:rsidR="00CB08A5" w:rsidRDefault="00BC5748" w:rsidP="00CB08A5">
      <w:pPr>
        <w:rPr>
          <w:ins w:id="256" w:author="Payod" w:date="2022-01-07T13:09:00Z"/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proofErr w:type="gramStart"/>
      <w:r w:rsidR="00C41684">
        <w:rPr>
          <w:sz w:val="28"/>
          <w:szCs w:val="28"/>
        </w:rPr>
        <w:t>What</w:t>
      </w:r>
      <w:proofErr w:type="gramEnd"/>
      <w:r w:rsidR="00C41684">
        <w:rPr>
          <w:sz w:val="28"/>
          <w:szCs w:val="28"/>
        </w:rPr>
        <w:t xml:space="preserve"> is the nature of skewness when mean, median of data are equal?</w:t>
      </w:r>
    </w:p>
    <w:p w14:paraId="53B24EF7" w14:textId="730A6C32" w:rsidR="000A03B5" w:rsidRPr="008E7059" w:rsidRDefault="000A03B5" w:rsidP="00CB08A5">
      <w:pPr>
        <w:rPr>
          <w:b/>
          <w:sz w:val="28"/>
          <w:szCs w:val="28"/>
          <w:rPrChange w:id="257" w:author="Payod" w:date="2022-01-08T11:49:00Z">
            <w:rPr>
              <w:sz w:val="28"/>
              <w:szCs w:val="28"/>
            </w:rPr>
          </w:rPrChange>
        </w:rPr>
      </w:pPr>
      <w:proofErr w:type="spellStart"/>
      <w:ins w:id="258" w:author="Payod" w:date="2022-01-07T13:09:00Z">
        <w:r>
          <w:rPr>
            <w:sz w:val="28"/>
            <w:szCs w:val="28"/>
          </w:rPr>
          <w:t>Ans</w:t>
        </w:r>
      </w:ins>
      <w:proofErr w:type="spellEnd"/>
      <w:ins w:id="259" w:author="Payod" w:date="2022-01-08T11:49:00Z">
        <w:r w:rsidR="008E7059">
          <w:rPr>
            <w:sz w:val="28"/>
            <w:szCs w:val="28"/>
          </w:rPr>
          <w:t>- The</w:t>
        </w:r>
      </w:ins>
      <w:ins w:id="260" w:author="Payod" w:date="2022-01-07T13:09:00Z">
        <w:r w:rsidRPr="008E7059">
          <w:rPr>
            <w:b/>
            <w:sz w:val="28"/>
            <w:szCs w:val="28"/>
            <w:rPrChange w:id="261" w:author="Payod" w:date="2022-01-08T11:49:00Z">
              <w:rPr>
                <w:sz w:val="28"/>
                <w:szCs w:val="28"/>
              </w:rPr>
            </w:rPrChange>
          </w:rPr>
          <w:t xml:space="preserve"> Distribution of is Symmetric and </w:t>
        </w:r>
      </w:ins>
      <w:ins w:id="262" w:author="Payod" w:date="2022-01-07T13:10:00Z">
        <w:r w:rsidRPr="008E7059">
          <w:rPr>
            <w:b/>
            <w:sz w:val="28"/>
            <w:szCs w:val="28"/>
            <w:rPrChange w:id="263" w:author="Payod" w:date="2022-01-08T11:49:00Z">
              <w:rPr>
                <w:sz w:val="28"/>
                <w:szCs w:val="28"/>
              </w:rPr>
            </w:rPrChange>
          </w:rPr>
          <w:t>has Zero skewness.</w:t>
        </w:r>
      </w:ins>
    </w:p>
    <w:p w14:paraId="20B6CA0E" w14:textId="0FB816FD" w:rsidR="00D759AC" w:rsidRDefault="00BC5748" w:rsidP="00CB08A5">
      <w:pPr>
        <w:rPr>
          <w:ins w:id="264" w:author="Payod" w:date="2022-01-07T13:10:00Z"/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 xml:space="preserve">What is the nature of skewness when mean &gt; </w:t>
      </w:r>
      <w:proofErr w:type="gramStart"/>
      <w:r w:rsidR="00786F22">
        <w:rPr>
          <w:sz w:val="28"/>
          <w:szCs w:val="28"/>
        </w:rPr>
        <w:t>median ?</w:t>
      </w:r>
      <w:proofErr w:type="gramEnd"/>
    </w:p>
    <w:p w14:paraId="2456A01C" w14:textId="15147AEF" w:rsidR="000A03B5" w:rsidRDefault="000A03B5" w:rsidP="00CB08A5">
      <w:pPr>
        <w:rPr>
          <w:sz w:val="28"/>
          <w:szCs w:val="28"/>
        </w:rPr>
      </w:pPr>
      <w:proofErr w:type="spellStart"/>
      <w:ins w:id="265" w:author="Payod" w:date="2022-01-07T13:10:00Z">
        <w:r>
          <w:rPr>
            <w:sz w:val="28"/>
            <w:szCs w:val="28"/>
          </w:rPr>
          <w:t>Ans</w:t>
        </w:r>
        <w:proofErr w:type="spellEnd"/>
        <w:r>
          <w:rPr>
            <w:sz w:val="28"/>
            <w:szCs w:val="28"/>
          </w:rPr>
          <w:t xml:space="preserve">- </w:t>
        </w:r>
      </w:ins>
      <w:ins w:id="266" w:author="Payod" w:date="2022-01-08T11:49:00Z">
        <w:r w:rsidR="008E7059" w:rsidRPr="008E7059">
          <w:rPr>
            <w:b/>
            <w:sz w:val="28"/>
            <w:szCs w:val="28"/>
            <w:rPrChange w:id="267" w:author="Payod" w:date="2022-01-08T11:49:00Z">
              <w:rPr>
                <w:b/>
                <w:sz w:val="28"/>
                <w:szCs w:val="28"/>
              </w:rPr>
            </w:rPrChange>
          </w:rPr>
          <w:t>the</w:t>
        </w:r>
      </w:ins>
      <w:ins w:id="268" w:author="Payod" w:date="2022-01-07T13:10:00Z">
        <w:r w:rsidRPr="008E7059">
          <w:rPr>
            <w:b/>
            <w:sz w:val="28"/>
            <w:szCs w:val="28"/>
            <w:rPrChange w:id="269" w:author="Payod" w:date="2022-01-08T11:49:00Z">
              <w:rPr>
                <w:sz w:val="28"/>
                <w:szCs w:val="28"/>
              </w:rPr>
            </w:rPrChange>
          </w:rPr>
          <w:t xml:space="preserve"> Distribution is Positively Skewed</w:t>
        </w:r>
        <w:r>
          <w:rPr>
            <w:sz w:val="28"/>
            <w:szCs w:val="28"/>
          </w:rPr>
          <w:t>.</w:t>
        </w:r>
      </w:ins>
    </w:p>
    <w:p w14:paraId="1F723682" w14:textId="0C1B4D50" w:rsidR="00786F22" w:rsidRDefault="00BC5748" w:rsidP="00CB08A5">
      <w:pPr>
        <w:rPr>
          <w:ins w:id="270" w:author="Payod" w:date="2022-01-07T13:10:00Z"/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 xml:space="preserve">) </w:t>
      </w:r>
      <w:proofErr w:type="gramStart"/>
      <w:r w:rsidR="00786F22">
        <w:rPr>
          <w:sz w:val="28"/>
          <w:szCs w:val="28"/>
        </w:rPr>
        <w:t>What</w:t>
      </w:r>
      <w:proofErr w:type="gramEnd"/>
      <w:r w:rsidR="00786F22">
        <w:rPr>
          <w:sz w:val="28"/>
          <w:szCs w:val="28"/>
        </w:rPr>
        <w:t xml:space="preserve"> is the nature of skewness when median &gt; mean?</w:t>
      </w:r>
    </w:p>
    <w:p w14:paraId="0E71A353" w14:textId="22915259" w:rsidR="000A03B5" w:rsidRDefault="000A03B5" w:rsidP="00CB08A5">
      <w:pPr>
        <w:rPr>
          <w:sz w:val="28"/>
          <w:szCs w:val="28"/>
        </w:rPr>
      </w:pPr>
      <w:proofErr w:type="spellStart"/>
      <w:ins w:id="271" w:author="Payod" w:date="2022-01-07T13:10:00Z">
        <w:r>
          <w:rPr>
            <w:sz w:val="28"/>
            <w:szCs w:val="28"/>
          </w:rPr>
          <w:t>Ans</w:t>
        </w:r>
        <w:proofErr w:type="spellEnd"/>
        <w:r>
          <w:rPr>
            <w:sz w:val="28"/>
            <w:szCs w:val="28"/>
          </w:rPr>
          <w:t xml:space="preserve">- </w:t>
        </w:r>
      </w:ins>
      <w:proofErr w:type="gramStart"/>
      <w:ins w:id="272" w:author="Payod" w:date="2022-01-07T13:11:00Z">
        <w:r w:rsidRPr="008E7059">
          <w:rPr>
            <w:b/>
            <w:sz w:val="28"/>
            <w:szCs w:val="28"/>
            <w:rPrChange w:id="273" w:author="Payod" w:date="2022-01-08T11:49:00Z">
              <w:rPr>
                <w:sz w:val="28"/>
                <w:szCs w:val="28"/>
              </w:rPr>
            </w:rPrChange>
          </w:rPr>
          <w:t>The</w:t>
        </w:r>
        <w:proofErr w:type="gramEnd"/>
        <w:r w:rsidRPr="008E7059">
          <w:rPr>
            <w:b/>
            <w:sz w:val="28"/>
            <w:szCs w:val="28"/>
            <w:rPrChange w:id="274" w:author="Payod" w:date="2022-01-08T11:49:00Z">
              <w:rPr>
                <w:sz w:val="28"/>
                <w:szCs w:val="28"/>
              </w:rPr>
            </w:rPrChange>
          </w:rPr>
          <w:t xml:space="preserve"> Distribution is Negatively Skewed</w:t>
        </w:r>
        <w:r>
          <w:rPr>
            <w:sz w:val="28"/>
            <w:szCs w:val="28"/>
          </w:rPr>
          <w:t>.</w:t>
        </w:r>
      </w:ins>
    </w:p>
    <w:p w14:paraId="7BA1CE46" w14:textId="3C10E2F2" w:rsidR="00786F22" w:rsidRDefault="00BC5748" w:rsidP="00CB08A5">
      <w:pPr>
        <w:rPr>
          <w:ins w:id="275" w:author="Payod" w:date="2022-01-07T13:11:00Z"/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</w:t>
      </w:r>
      <w:proofErr w:type="gramStart"/>
      <w:r w:rsidR="00D87AA3">
        <w:rPr>
          <w:sz w:val="28"/>
          <w:szCs w:val="28"/>
        </w:rPr>
        <w:t>data ?</w:t>
      </w:r>
      <w:proofErr w:type="gramEnd"/>
    </w:p>
    <w:p w14:paraId="6EDF3ABF" w14:textId="43138B62" w:rsidR="000A03B5" w:rsidRDefault="000A03B5" w:rsidP="00CB08A5">
      <w:pPr>
        <w:rPr>
          <w:sz w:val="28"/>
          <w:szCs w:val="28"/>
        </w:rPr>
      </w:pPr>
      <w:proofErr w:type="spellStart"/>
      <w:ins w:id="276" w:author="Payod" w:date="2022-01-07T13:11:00Z">
        <w:r>
          <w:rPr>
            <w:sz w:val="28"/>
            <w:szCs w:val="28"/>
          </w:rPr>
          <w:t>Ans</w:t>
        </w:r>
        <w:proofErr w:type="spellEnd"/>
        <w:r w:rsidRPr="008E7059">
          <w:rPr>
            <w:b/>
            <w:sz w:val="28"/>
            <w:szCs w:val="28"/>
            <w:rPrChange w:id="277" w:author="Payod" w:date="2022-01-08T11:48:00Z">
              <w:rPr>
                <w:sz w:val="28"/>
                <w:szCs w:val="28"/>
              </w:rPr>
            </w:rPrChange>
          </w:rPr>
          <w:t>-</w:t>
        </w:r>
      </w:ins>
      <w:ins w:id="278" w:author="Payod" w:date="2022-01-07T13:12:00Z">
        <w:r w:rsidRPr="008E7059">
          <w:rPr>
            <w:rFonts w:ascii="Arial" w:hAnsi="Arial" w:cs="Arial"/>
            <w:b/>
            <w:color w:val="202124"/>
            <w:shd w:val="clear" w:color="auto" w:fill="FFFFFF"/>
            <w:rPrChange w:id="279" w:author="Payod" w:date="2022-01-08T11:48:00Z">
              <w:rPr>
                <w:rFonts w:ascii="Arial" w:hAnsi="Arial" w:cs="Arial"/>
                <w:color w:val="202124"/>
                <w:shd w:val="clear" w:color="auto" w:fill="FFFFFF"/>
              </w:rPr>
            </w:rPrChange>
          </w:rPr>
          <w:t xml:space="preserve"> Distribution is peaked and possess thick tails</w:t>
        </w:r>
      </w:ins>
    </w:p>
    <w:p w14:paraId="0973445A" w14:textId="5FD6FA81" w:rsidR="00D87AA3" w:rsidRDefault="00BC5748" w:rsidP="00CB08A5">
      <w:pPr>
        <w:rPr>
          <w:ins w:id="280" w:author="Payod" w:date="2022-01-07T13:12:00Z"/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</w:t>
      </w:r>
      <w:proofErr w:type="gramStart"/>
      <w:r w:rsidR="00D87AA3">
        <w:rPr>
          <w:sz w:val="28"/>
          <w:szCs w:val="28"/>
        </w:rPr>
        <w:t>What</w:t>
      </w:r>
      <w:proofErr w:type="gramEnd"/>
      <w:r w:rsidR="00D87AA3">
        <w:rPr>
          <w:sz w:val="28"/>
          <w:szCs w:val="28"/>
        </w:rPr>
        <w:t xml:space="preserve">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555500C7" w14:textId="518ACB11" w:rsidR="000A03B5" w:rsidRDefault="000A03B5" w:rsidP="00CB08A5">
      <w:pPr>
        <w:rPr>
          <w:sz w:val="28"/>
          <w:szCs w:val="28"/>
        </w:rPr>
      </w:pPr>
      <w:proofErr w:type="spellStart"/>
      <w:ins w:id="281" w:author="Payod" w:date="2022-01-07T13:12:00Z">
        <w:r>
          <w:rPr>
            <w:sz w:val="28"/>
            <w:szCs w:val="28"/>
          </w:rPr>
          <w:t>Ans</w:t>
        </w:r>
        <w:proofErr w:type="spellEnd"/>
        <w:r>
          <w:rPr>
            <w:sz w:val="28"/>
            <w:szCs w:val="28"/>
          </w:rPr>
          <w:t xml:space="preserve">- </w:t>
        </w:r>
        <w:r w:rsidRPr="008E7059">
          <w:rPr>
            <w:rFonts w:ascii="Arial" w:hAnsi="Arial" w:cs="Arial"/>
            <w:b/>
            <w:color w:val="202124"/>
            <w:shd w:val="clear" w:color="auto" w:fill="FFFFFF"/>
            <w:rPrChange w:id="282" w:author="Payod" w:date="2022-01-08T11:48:00Z">
              <w:rPr>
                <w:rFonts w:ascii="Arial" w:hAnsi="Arial" w:cs="Arial"/>
                <w:color w:val="202124"/>
                <w:shd w:val="clear" w:color="auto" w:fill="FFFFFF"/>
              </w:rPr>
            </w:rPrChange>
          </w:rPr>
          <w:t xml:space="preserve">Distribution is </w:t>
        </w:r>
      </w:ins>
      <w:ins w:id="283" w:author="Payod" w:date="2022-01-08T11:48:00Z">
        <w:r w:rsidR="008E7059" w:rsidRPr="008E7059">
          <w:rPr>
            <w:rFonts w:ascii="Arial" w:hAnsi="Arial" w:cs="Arial"/>
            <w:b/>
            <w:color w:val="202124"/>
            <w:shd w:val="clear" w:color="auto" w:fill="FFFFFF"/>
            <w:rPrChange w:id="284" w:author="Payod" w:date="2022-01-08T11:48:00Z">
              <w:rPr>
                <w:rFonts w:ascii="Arial" w:hAnsi="Arial" w:cs="Arial"/>
                <w:b/>
                <w:color w:val="202124"/>
                <w:shd w:val="clear" w:color="auto" w:fill="FFFFFF"/>
              </w:rPr>
            </w:rPrChange>
          </w:rPr>
          <w:t>flatter and</w:t>
        </w:r>
      </w:ins>
      <w:ins w:id="285" w:author="Payod" w:date="2022-01-07T13:12:00Z">
        <w:r w:rsidRPr="008E7059">
          <w:rPr>
            <w:rFonts w:ascii="Arial" w:hAnsi="Arial" w:cs="Arial"/>
            <w:b/>
            <w:color w:val="202124"/>
            <w:shd w:val="clear" w:color="auto" w:fill="FFFFFF"/>
            <w:rPrChange w:id="286" w:author="Payod" w:date="2022-01-08T11:48:00Z">
              <w:rPr>
                <w:rFonts w:ascii="Arial" w:hAnsi="Arial" w:cs="Arial"/>
                <w:color w:val="202124"/>
                <w:shd w:val="clear" w:color="auto" w:fill="FFFFFF"/>
              </w:rPr>
            </w:rPrChange>
          </w:rPr>
          <w:t xml:space="preserve"> possess </w:t>
        </w:r>
      </w:ins>
      <w:ins w:id="287" w:author="Payod" w:date="2022-01-07T13:13:00Z">
        <w:r w:rsidRPr="008E7059">
          <w:rPr>
            <w:rFonts w:ascii="Arial" w:hAnsi="Arial" w:cs="Arial"/>
            <w:b/>
            <w:color w:val="202124"/>
            <w:shd w:val="clear" w:color="auto" w:fill="FFFFFF"/>
            <w:rPrChange w:id="288" w:author="Payod" w:date="2022-01-08T11:48:00Z">
              <w:rPr>
                <w:rFonts w:ascii="Arial" w:hAnsi="Arial" w:cs="Arial"/>
                <w:color w:val="202124"/>
                <w:shd w:val="clear" w:color="auto" w:fill="FFFFFF"/>
              </w:rPr>
            </w:rPrChange>
          </w:rPr>
          <w:t xml:space="preserve">light </w:t>
        </w:r>
      </w:ins>
      <w:ins w:id="289" w:author="Payod" w:date="2022-01-07T13:12:00Z">
        <w:r w:rsidRPr="008E7059">
          <w:rPr>
            <w:rFonts w:ascii="Arial" w:hAnsi="Arial" w:cs="Arial"/>
            <w:b/>
            <w:color w:val="202124"/>
            <w:shd w:val="clear" w:color="auto" w:fill="FFFFFF"/>
            <w:rPrChange w:id="290" w:author="Payod" w:date="2022-01-08T11:48:00Z">
              <w:rPr>
                <w:rFonts w:ascii="Arial" w:hAnsi="Arial" w:cs="Arial"/>
                <w:color w:val="202124"/>
                <w:shd w:val="clear" w:color="auto" w:fill="FFFFFF"/>
              </w:rPr>
            </w:rPrChange>
          </w:rPr>
          <w:t>tails</w:t>
        </w:r>
      </w:ins>
    </w:p>
    <w:p w14:paraId="2611D9FC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6231F0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7" type="#_x0000_t75" style="width:440.7pt;height:113.15pt">
            <v:imagedata r:id="rId7" o:title="Boxplot"/>
          </v:shape>
        </w:pict>
      </w:r>
    </w:p>
    <w:p w14:paraId="72C0EE4A" w14:textId="64FF1450" w:rsidR="00C57628" w:rsidRDefault="00C57628" w:rsidP="00CB08A5">
      <w:pPr>
        <w:rPr>
          <w:ins w:id="291" w:author="Payod" w:date="2022-01-07T13:13:00Z"/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28BB2086" w14:textId="66246A7C" w:rsidR="000A03B5" w:rsidRDefault="000A03B5" w:rsidP="00CB08A5">
      <w:pPr>
        <w:rPr>
          <w:sz w:val="28"/>
          <w:szCs w:val="28"/>
        </w:rPr>
      </w:pPr>
      <w:proofErr w:type="spellStart"/>
      <w:ins w:id="292" w:author="Payod" w:date="2022-01-07T13:13:00Z">
        <w:r>
          <w:rPr>
            <w:sz w:val="28"/>
            <w:szCs w:val="28"/>
          </w:rPr>
          <w:t>Ans</w:t>
        </w:r>
        <w:proofErr w:type="spellEnd"/>
        <w:r w:rsidRPr="008E7059">
          <w:rPr>
            <w:b/>
            <w:sz w:val="28"/>
            <w:szCs w:val="28"/>
            <w:rPrChange w:id="293" w:author="Payod" w:date="2022-01-08T11:48:00Z">
              <w:rPr>
                <w:sz w:val="28"/>
                <w:szCs w:val="28"/>
              </w:rPr>
            </w:rPrChange>
          </w:rPr>
          <w:t xml:space="preserve">- </w:t>
        </w:r>
      </w:ins>
      <w:ins w:id="294" w:author="Payod" w:date="2022-01-07T13:15:00Z">
        <w:r w:rsidRPr="008E7059">
          <w:rPr>
            <w:b/>
            <w:sz w:val="28"/>
            <w:szCs w:val="28"/>
            <w:rPrChange w:id="295" w:author="Payod" w:date="2022-01-08T11:48:00Z">
              <w:rPr>
                <w:sz w:val="28"/>
                <w:szCs w:val="28"/>
              </w:rPr>
            </w:rPrChange>
          </w:rPr>
          <w:t xml:space="preserve">Most of the data lies </w:t>
        </w:r>
      </w:ins>
      <w:ins w:id="296" w:author="Payod" w:date="2022-01-07T13:16:00Z">
        <w:r w:rsidR="00362490" w:rsidRPr="008E7059">
          <w:rPr>
            <w:b/>
            <w:sz w:val="28"/>
            <w:szCs w:val="28"/>
            <w:rPrChange w:id="297" w:author="Payod" w:date="2022-01-08T11:48:00Z">
              <w:rPr>
                <w:sz w:val="28"/>
                <w:szCs w:val="28"/>
              </w:rPr>
            </w:rPrChange>
          </w:rPr>
          <w:t xml:space="preserve">above 10 </w:t>
        </w:r>
        <w:proofErr w:type="spellStart"/>
        <w:r w:rsidR="00362490" w:rsidRPr="008E7059">
          <w:rPr>
            <w:b/>
            <w:sz w:val="28"/>
            <w:szCs w:val="28"/>
            <w:rPrChange w:id="298" w:author="Payod" w:date="2022-01-08T11:48:00Z">
              <w:rPr>
                <w:sz w:val="28"/>
                <w:szCs w:val="28"/>
              </w:rPr>
            </w:rPrChange>
          </w:rPr>
          <w:t>i.e</w:t>
        </w:r>
        <w:proofErr w:type="spellEnd"/>
        <w:r w:rsidR="00362490" w:rsidRPr="008E7059">
          <w:rPr>
            <w:b/>
            <w:sz w:val="28"/>
            <w:szCs w:val="28"/>
            <w:rPrChange w:id="299" w:author="Payod" w:date="2022-01-08T11:48:00Z">
              <w:rPr>
                <w:sz w:val="28"/>
                <w:szCs w:val="28"/>
              </w:rPr>
            </w:rPrChange>
          </w:rPr>
          <w:t xml:space="preserve"> 50% of data, and</w:t>
        </w:r>
      </w:ins>
      <w:ins w:id="300" w:author="Payod" w:date="2022-01-07T13:17:00Z">
        <w:r w:rsidR="00362490" w:rsidRPr="008E7059">
          <w:rPr>
            <w:b/>
            <w:sz w:val="28"/>
            <w:szCs w:val="28"/>
            <w:rPrChange w:id="301" w:author="Payod" w:date="2022-01-08T11:48:00Z">
              <w:rPr>
                <w:sz w:val="28"/>
                <w:szCs w:val="28"/>
              </w:rPr>
            </w:rPrChange>
          </w:rPr>
          <w:t xml:space="preserve"> remaining data are less.</w:t>
        </w:r>
        <w:r w:rsidR="00362490">
          <w:rPr>
            <w:sz w:val="28"/>
            <w:szCs w:val="28"/>
          </w:rPr>
          <w:t xml:space="preserve"> And Above 15, 40% of data lies in it.</w:t>
        </w:r>
      </w:ins>
    </w:p>
    <w:p w14:paraId="6E8274E1" w14:textId="1E1601AC" w:rsidR="00C57628" w:rsidRDefault="00C57628" w:rsidP="00CB08A5">
      <w:pPr>
        <w:rPr>
          <w:ins w:id="302" w:author="Payod" w:date="2022-01-07T13:17:00Z"/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4D4AE92B" w14:textId="22797D91" w:rsidR="00362490" w:rsidRDefault="00362490" w:rsidP="00CB08A5">
      <w:pPr>
        <w:rPr>
          <w:sz w:val="28"/>
          <w:szCs w:val="28"/>
        </w:rPr>
      </w:pPr>
      <w:proofErr w:type="spellStart"/>
      <w:ins w:id="303" w:author="Payod" w:date="2022-01-07T13:17:00Z">
        <w:r>
          <w:rPr>
            <w:sz w:val="28"/>
            <w:szCs w:val="28"/>
          </w:rPr>
          <w:t>Ans</w:t>
        </w:r>
      </w:ins>
      <w:proofErr w:type="spellEnd"/>
      <w:ins w:id="304" w:author="Payod" w:date="2022-01-08T11:48:00Z">
        <w:r w:rsidR="008E7059">
          <w:rPr>
            <w:sz w:val="28"/>
            <w:szCs w:val="28"/>
          </w:rPr>
          <w:t xml:space="preserve">- </w:t>
        </w:r>
        <w:r w:rsidR="008E7059" w:rsidRPr="008E7059">
          <w:rPr>
            <w:b/>
            <w:sz w:val="28"/>
            <w:szCs w:val="28"/>
            <w:rPrChange w:id="305" w:author="Payod" w:date="2022-01-08T11:48:00Z">
              <w:rPr>
                <w:sz w:val="28"/>
                <w:szCs w:val="28"/>
              </w:rPr>
            </w:rPrChange>
          </w:rPr>
          <w:t>since</w:t>
        </w:r>
      </w:ins>
      <w:ins w:id="306" w:author="Payod" w:date="2022-01-07T13:18:00Z">
        <w:r w:rsidRPr="008E7059">
          <w:rPr>
            <w:b/>
            <w:sz w:val="28"/>
            <w:szCs w:val="28"/>
            <w:rPrChange w:id="307" w:author="Payod" w:date="2022-01-08T11:48:00Z">
              <w:rPr>
                <w:sz w:val="28"/>
                <w:szCs w:val="28"/>
              </w:rPr>
            </w:rPrChange>
          </w:rPr>
          <w:t xml:space="preserve"> Median is greater than Mean, Nature of Skewness is Left Skewed.</w:t>
        </w:r>
      </w:ins>
    </w:p>
    <w:p w14:paraId="1DCAE070" w14:textId="0952F188" w:rsidR="00C57628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  <w:r w:rsidR="004D09A1">
        <w:rPr>
          <w:sz w:val="28"/>
          <w:szCs w:val="28"/>
        </w:rPr>
        <w:br/>
      </w:r>
      <w:proofErr w:type="spellStart"/>
      <w:ins w:id="308" w:author="Payod" w:date="2022-01-07T13:19:00Z">
        <w:r w:rsidR="00362490">
          <w:rPr>
            <w:sz w:val="28"/>
            <w:szCs w:val="28"/>
          </w:rPr>
          <w:t>Ans</w:t>
        </w:r>
        <w:proofErr w:type="spellEnd"/>
        <w:r w:rsidR="00362490">
          <w:rPr>
            <w:sz w:val="28"/>
            <w:szCs w:val="28"/>
          </w:rPr>
          <w:t xml:space="preserve"> – </w:t>
        </w:r>
        <w:r w:rsidR="00362490" w:rsidRPr="008E7059">
          <w:rPr>
            <w:b/>
            <w:sz w:val="28"/>
            <w:szCs w:val="28"/>
            <w:rPrChange w:id="309" w:author="Payod" w:date="2022-01-08T11:48:00Z">
              <w:rPr>
                <w:sz w:val="28"/>
                <w:szCs w:val="28"/>
              </w:rPr>
            </w:rPrChange>
          </w:rPr>
          <w:t xml:space="preserve">The Interquartile range is approximately </w:t>
        </w:r>
      </w:ins>
      <w:ins w:id="310" w:author="Payod" w:date="2022-01-07T13:20:00Z">
        <w:r w:rsidR="00362490" w:rsidRPr="008E7059">
          <w:rPr>
            <w:b/>
            <w:sz w:val="28"/>
            <w:szCs w:val="28"/>
            <w:rPrChange w:id="311" w:author="Payod" w:date="2022-01-08T11:48:00Z">
              <w:rPr>
                <w:sz w:val="28"/>
                <w:szCs w:val="28"/>
              </w:rPr>
            </w:rPrChange>
          </w:rPr>
          <w:t>=18-10= 8</w:t>
        </w:r>
      </w:ins>
      <w:ins w:id="312" w:author="Payod" w:date="2022-01-07T13:21:00Z">
        <w:r w:rsidR="00362490" w:rsidRPr="008E7059">
          <w:rPr>
            <w:b/>
            <w:sz w:val="28"/>
            <w:szCs w:val="28"/>
            <w:rPrChange w:id="313" w:author="Payod" w:date="2022-01-08T11:48:00Z">
              <w:rPr>
                <w:sz w:val="28"/>
                <w:szCs w:val="28"/>
              </w:rPr>
            </w:rPrChange>
          </w:rPr>
          <w:t xml:space="preserve"> (Q3-Q1).</w:t>
        </w:r>
      </w:ins>
      <w:r w:rsidR="004D09A1" w:rsidRPr="008E7059">
        <w:rPr>
          <w:b/>
          <w:sz w:val="28"/>
          <w:szCs w:val="28"/>
          <w:rPrChange w:id="314" w:author="Payod" w:date="2022-01-08T11:48:00Z">
            <w:rPr>
              <w:sz w:val="28"/>
              <w:szCs w:val="28"/>
            </w:rPr>
          </w:rPrChange>
        </w:rPr>
        <w:br/>
      </w:r>
      <w:r w:rsidR="004D09A1">
        <w:rPr>
          <w:sz w:val="28"/>
          <w:szCs w:val="28"/>
        </w:rPr>
        <w:lastRenderedPageBreak/>
        <w:br/>
      </w:r>
      <w:r w:rsidR="004D09A1">
        <w:rPr>
          <w:sz w:val="28"/>
          <w:szCs w:val="28"/>
        </w:rPr>
        <w:br/>
      </w:r>
    </w:p>
    <w:p w14:paraId="0B10F68B" w14:textId="77777777" w:rsidR="007A3B9F" w:rsidRDefault="007A3B9F" w:rsidP="007A3B9F"/>
    <w:p w14:paraId="24CEDB69" w14:textId="77777777" w:rsidR="007A3B9F" w:rsidRDefault="007A3B9F" w:rsidP="007A3B9F">
      <w:pPr>
        <w:pStyle w:val="ListParagraph"/>
      </w:pPr>
    </w:p>
    <w:p w14:paraId="2EC4055D" w14:textId="77777777" w:rsidR="004D09A1" w:rsidRDefault="004D09A1" w:rsidP="00CB08A5">
      <w:pPr>
        <w:rPr>
          <w:sz w:val="28"/>
          <w:szCs w:val="28"/>
        </w:rPr>
      </w:pPr>
    </w:p>
    <w:p w14:paraId="310E9FCC" w14:textId="77777777" w:rsidR="004D09A1" w:rsidRDefault="004D09A1" w:rsidP="00CB08A5">
      <w:pPr>
        <w:rPr>
          <w:sz w:val="28"/>
          <w:szCs w:val="28"/>
        </w:rPr>
      </w:pPr>
    </w:p>
    <w:p w14:paraId="191514E0" w14:textId="77777777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77777777" w:rsidR="00D610DF" w:rsidRDefault="006231F0" w:rsidP="00CB08A5">
      <w:pPr>
        <w:rPr>
          <w:sz w:val="28"/>
          <w:szCs w:val="28"/>
        </w:rPr>
      </w:pPr>
      <w:r>
        <w:rPr>
          <w:sz w:val="28"/>
          <w:szCs w:val="28"/>
        </w:rPr>
        <w:pict w14:anchorId="11F4FF58">
          <v:shape id="_x0000_i1028" type="#_x0000_t75" style="width:276.9pt;height:169.3pt">
            <v:imagedata r:id="rId8" o:title="Box1"/>
          </v:shape>
        </w:pict>
      </w:r>
    </w:p>
    <w:p w14:paraId="09B4DEB8" w14:textId="6B9D2C0C" w:rsidR="006723AD" w:rsidRDefault="004D09A1" w:rsidP="00CB08A5">
      <w:pPr>
        <w:rPr>
          <w:ins w:id="315" w:author="Payod" w:date="2022-01-07T13:29:00Z"/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07AFA98C" w14:textId="664002C5" w:rsidR="00083CC3" w:rsidRPr="008E7059" w:rsidRDefault="00083CC3" w:rsidP="00CB08A5">
      <w:pPr>
        <w:rPr>
          <w:ins w:id="316" w:author="Payod" w:date="2022-01-07T13:32:00Z"/>
          <w:b/>
          <w:sz w:val="28"/>
          <w:szCs w:val="28"/>
          <w:rPrChange w:id="317" w:author="Payod" w:date="2022-01-08T11:48:00Z">
            <w:rPr>
              <w:ins w:id="318" w:author="Payod" w:date="2022-01-07T13:32:00Z"/>
              <w:sz w:val="28"/>
              <w:szCs w:val="28"/>
            </w:rPr>
          </w:rPrChange>
        </w:rPr>
      </w:pPr>
      <w:proofErr w:type="spellStart"/>
      <w:ins w:id="319" w:author="Payod" w:date="2022-01-07T13:29:00Z">
        <w:r>
          <w:rPr>
            <w:sz w:val="28"/>
            <w:szCs w:val="28"/>
          </w:rPr>
          <w:t>Ans</w:t>
        </w:r>
        <w:proofErr w:type="spellEnd"/>
        <w:r>
          <w:rPr>
            <w:sz w:val="28"/>
            <w:szCs w:val="28"/>
          </w:rPr>
          <w:t xml:space="preserve">- </w:t>
        </w:r>
      </w:ins>
      <w:ins w:id="320" w:author="Payod" w:date="2022-01-07T13:32:00Z">
        <w:r>
          <w:rPr>
            <w:sz w:val="28"/>
            <w:szCs w:val="28"/>
          </w:rPr>
          <w:tab/>
        </w:r>
      </w:ins>
      <w:ins w:id="321" w:author="Payod" w:date="2022-01-07T13:29:00Z">
        <w:r w:rsidRPr="008E7059">
          <w:rPr>
            <w:b/>
            <w:sz w:val="28"/>
            <w:szCs w:val="28"/>
            <w:rPrChange w:id="322" w:author="Payod" w:date="2022-01-08T11:48:00Z">
              <w:rPr>
                <w:sz w:val="28"/>
                <w:szCs w:val="28"/>
              </w:rPr>
            </w:rPrChange>
          </w:rPr>
          <w:t xml:space="preserve">1) Whiskers level of Boxplot 1 is </w:t>
        </w:r>
      </w:ins>
      <w:ins w:id="323" w:author="Payod" w:date="2022-01-07T13:32:00Z">
        <w:r w:rsidRPr="008E7059">
          <w:rPr>
            <w:b/>
            <w:sz w:val="28"/>
            <w:szCs w:val="28"/>
            <w:rPrChange w:id="324" w:author="Payod" w:date="2022-01-08T11:48:00Z">
              <w:rPr>
                <w:sz w:val="28"/>
                <w:szCs w:val="28"/>
              </w:rPr>
            </w:rPrChange>
          </w:rPr>
          <w:t>low than that of Box Plot 2.</w:t>
        </w:r>
      </w:ins>
    </w:p>
    <w:p w14:paraId="59B2A9D0" w14:textId="17E475E3" w:rsidR="00083CC3" w:rsidRPr="008E7059" w:rsidRDefault="00083CC3" w:rsidP="00CB08A5">
      <w:pPr>
        <w:rPr>
          <w:b/>
          <w:sz w:val="28"/>
          <w:szCs w:val="28"/>
          <w:rPrChange w:id="325" w:author="Payod" w:date="2022-01-08T11:48:00Z">
            <w:rPr>
              <w:sz w:val="28"/>
              <w:szCs w:val="28"/>
            </w:rPr>
          </w:rPrChange>
        </w:rPr>
      </w:pPr>
      <w:ins w:id="326" w:author="Payod" w:date="2022-01-07T13:32:00Z">
        <w:r w:rsidRPr="008E7059">
          <w:rPr>
            <w:b/>
            <w:sz w:val="28"/>
            <w:szCs w:val="28"/>
            <w:rPrChange w:id="327" w:author="Payod" w:date="2022-01-08T11:48:00Z">
              <w:rPr>
                <w:sz w:val="28"/>
                <w:szCs w:val="28"/>
              </w:rPr>
            </w:rPrChange>
          </w:rPr>
          <w:t>`</w:t>
        </w:r>
        <w:r w:rsidRPr="008E7059">
          <w:rPr>
            <w:b/>
            <w:sz w:val="28"/>
            <w:szCs w:val="28"/>
            <w:rPrChange w:id="328" w:author="Payod" w:date="2022-01-08T11:48:00Z">
              <w:rPr>
                <w:sz w:val="28"/>
                <w:szCs w:val="28"/>
              </w:rPr>
            </w:rPrChange>
          </w:rPr>
          <w:tab/>
          <w:t>2) Both the Boxplot have same</w:t>
        </w:r>
      </w:ins>
      <w:ins w:id="329" w:author="Payod" w:date="2022-01-07T13:33:00Z">
        <w:r w:rsidRPr="008E7059">
          <w:rPr>
            <w:b/>
            <w:sz w:val="28"/>
            <w:szCs w:val="28"/>
            <w:rPrChange w:id="330" w:author="Payod" w:date="2022-01-08T11:48:00Z">
              <w:rPr>
                <w:sz w:val="28"/>
                <w:szCs w:val="28"/>
              </w:rPr>
            </w:rPrChange>
          </w:rPr>
          <w:t xml:space="preserve"> mean and median. Hence the distribution is symmetrical.</w:t>
        </w:r>
      </w:ins>
    </w:p>
    <w:p w14:paraId="7AD0F7C8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proofErr w:type="gramStart"/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</w:t>
      </w:r>
      <w:proofErr w:type="gramEnd"/>
      <w:r w:rsidRPr="00EF70C9">
        <w:rPr>
          <w:sz w:val="28"/>
          <w:szCs w:val="28"/>
        </w:rPr>
        <w:t xml:space="preserve">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proofErr w:type="spellStart"/>
      <w:r w:rsidR="00360870">
        <w:rPr>
          <w:sz w:val="28"/>
          <w:szCs w:val="28"/>
        </w:rPr>
        <w:t>Cars$MPG</w:t>
      </w:r>
      <w:proofErr w:type="spellEnd"/>
    </w:p>
    <w:p w14:paraId="387941CF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1EDE6B42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55C57A46" w14:textId="77777777" w:rsidR="007A3B9F" w:rsidRPr="00EF70C9" w:rsidRDefault="007A3B9F" w:rsidP="007A3B9F">
      <w:pPr>
        <w:ind w:left="1080"/>
        <w:rPr>
          <w:sz w:val="28"/>
          <w:szCs w:val="28"/>
        </w:rPr>
      </w:pPr>
      <w:r w:rsidRPr="00EF70C9">
        <w:rPr>
          <w:sz w:val="28"/>
          <w:szCs w:val="28"/>
        </w:rPr>
        <w:lastRenderedPageBreak/>
        <w:t>c.    P (</w:t>
      </w:r>
      <w:r w:rsidR="00360870">
        <w:rPr>
          <w:sz w:val="28"/>
          <w:szCs w:val="28"/>
        </w:rPr>
        <w:t>20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50</w:t>
      </w:r>
      <w:r w:rsidRPr="00EF70C9">
        <w:rPr>
          <w:sz w:val="28"/>
          <w:szCs w:val="28"/>
        </w:rPr>
        <w:t>)</w:t>
      </w:r>
    </w:p>
    <w:p w14:paraId="3B7A39DA" w14:textId="4E67166C" w:rsidR="004D1888" w:rsidRPr="008E7059" w:rsidRDefault="00083CC3" w:rsidP="007A3B9F">
      <w:pPr>
        <w:rPr>
          <w:ins w:id="331" w:author="Payod" w:date="2022-01-07T13:41:00Z"/>
          <w:b/>
          <w:sz w:val="28"/>
          <w:szCs w:val="28"/>
          <w:rPrChange w:id="332" w:author="Payod" w:date="2022-01-08T11:48:00Z">
            <w:rPr>
              <w:ins w:id="333" w:author="Payod" w:date="2022-01-07T13:41:00Z"/>
              <w:sz w:val="28"/>
              <w:szCs w:val="28"/>
            </w:rPr>
          </w:rPrChange>
        </w:rPr>
      </w:pPr>
      <w:proofErr w:type="spellStart"/>
      <w:ins w:id="334" w:author="Payod" w:date="2022-01-07T13:36:00Z">
        <w:r>
          <w:rPr>
            <w:sz w:val="28"/>
            <w:szCs w:val="28"/>
          </w:rPr>
          <w:t>Ans</w:t>
        </w:r>
        <w:proofErr w:type="spellEnd"/>
        <w:r>
          <w:rPr>
            <w:sz w:val="28"/>
            <w:szCs w:val="28"/>
          </w:rPr>
          <w:t xml:space="preserve">- </w:t>
        </w:r>
      </w:ins>
      <w:ins w:id="335" w:author="Payod" w:date="2022-01-07T13:41:00Z">
        <w:r w:rsidR="004D1888" w:rsidRPr="008E7059">
          <w:rPr>
            <w:b/>
            <w:sz w:val="28"/>
            <w:szCs w:val="28"/>
            <w:rPrChange w:id="336" w:author="Payod" w:date="2022-01-08T11:48:00Z">
              <w:rPr>
                <w:sz w:val="28"/>
                <w:szCs w:val="28"/>
              </w:rPr>
            </w:rPrChange>
          </w:rPr>
          <w:t>Total entries of MPG</w:t>
        </w:r>
      </w:ins>
      <w:ins w:id="337" w:author="Payod" w:date="2022-01-07T13:42:00Z">
        <w:r w:rsidR="004D1888" w:rsidRPr="008E7059">
          <w:rPr>
            <w:b/>
            <w:sz w:val="28"/>
            <w:szCs w:val="28"/>
            <w:rPrChange w:id="338" w:author="Payod" w:date="2022-01-08T11:48:00Z">
              <w:rPr>
                <w:sz w:val="28"/>
                <w:szCs w:val="28"/>
              </w:rPr>
            </w:rPrChange>
          </w:rPr>
          <w:t>= 81</w:t>
        </w:r>
      </w:ins>
    </w:p>
    <w:p w14:paraId="13F0AB38" w14:textId="015F2E27" w:rsidR="007A3B9F" w:rsidRPr="008E7059" w:rsidRDefault="00083CC3" w:rsidP="004D1888">
      <w:pPr>
        <w:ind w:firstLine="720"/>
        <w:rPr>
          <w:ins w:id="339" w:author="Payod" w:date="2022-01-07T13:36:00Z"/>
          <w:b/>
          <w:sz w:val="28"/>
          <w:szCs w:val="28"/>
          <w:rPrChange w:id="340" w:author="Payod" w:date="2022-01-08T11:48:00Z">
            <w:rPr>
              <w:ins w:id="341" w:author="Payod" w:date="2022-01-07T13:36:00Z"/>
              <w:sz w:val="28"/>
              <w:szCs w:val="28"/>
            </w:rPr>
          </w:rPrChange>
        </w:rPr>
        <w:pPrChange w:id="342" w:author="Payod" w:date="2022-01-07T13:41:00Z">
          <w:pPr/>
        </w:pPrChange>
      </w:pPr>
      <w:ins w:id="343" w:author="Payod" w:date="2022-01-07T13:36:00Z">
        <w:r w:rsidRPr="008E7059">
          <w:rPr>
            <w:b/>
            <w:sz w:val="28"/>
            <w:szCs w:val="28"/>
            <w:rPrChange w:id="344" w:author="Payod" w:date="2022-01-08T11:48:00Z">
              <w:rPr>
                <w:sz w:val="28"/>
                <w:szCs w:val="28"/>
              </w:rPr>
            </w:rPrChange>
          </w:rPr>
          <w:t xml:space="preserve">By using </w:t>
        </w:r>
        <w:proofErr w:type="spellStart"/>
        <w:r w:rsidRPr="008E7059">
          <w:rPr>
            <w:b/>
            <w:sz w:val="28"/>
            <w:szCs w:val="28"/>
            <w:rPrChange w:id="345" w:author="Payod" w:date="2022-01-08T11:48:00Z">
              <w:rPr>
                <w:sz w:val="28"/>
                <w:szCs w:val="28"/>
              </w:rPr>
            </w:rPrChange>
          </w:rPr>
          <w:t>Rstudio</w:t>
        </w:r>
      </w:ins>
      <w:proofErr w:type="spellEnd"/>
      <w:ins w:id="346" w:author="Payod" w:date="2022-01-07T13:40:00Z">
        <w:r w:rsidRPr="008E7059">
          <w:rPr>
            <w:b/>
            <w:sz w:val="28"/>
            <w:szCs w:val="28"/>
            <w:rPrChange w:id="347" w:author="Payod" w:date="2022-01-08T11:48:00Z">
              <w:rPr>
                <w:sz w:val="28"/>
                <w:szCs w:val="28"/>
              </w:rPr>
            </w:rPrChange>
          </w:rPr>
          <w:t xml:space="preserve"> and using subset</w:t>
        </w:r>
      </w:ins>
      <w:ins w:id="348" w:author="Payod" w:date="2022-01-07T13:41:00Z">
        <w:r w:rsidRPr="008E7059">
          <w:rPr>
            <w:b/>
            <w:sz w:val="28"/>
            <w:szCs w:val="28"/>
            <w:rPrChange w:id="349" w:author="Payod" w:date="2022-01-08T11:48:00Z">
              <w:rPr>
                <w:sz w:val="28"/>
                <w:szCs w:val="28"/>
              </w:rPr>
            </w:rPrChange>
          </w:rPr>
          <w:t xml:space="preserve"> for filtering data</w:t>
        </w:r>
        <w:r w:rsidR="004D1888" w:rsidRPr="008E7059">
          <w:rPr>
            <w:b/>
            <w:sz w:val="28"/>
            <w:szCs w:val="28"/>
            <w:rPrChange w:id="350" w:author="Payod" w:date="2022-01-08T11:48:00Z">
              <w:rPr>
                <w:sz w:val="28"/>
                <w:szCs w:val="28"/>
              </w:rPr>
            </w:rPrChange>
          </w:rPr>
          <w:t>.</w:t>
        </w:r>
      </w:ins>
    </w:p>
    <w:p w14:paraId="6D4EAB00" w14:textId="03EECD83" w:rsidR="004D1888" w:rsidRPr="008E7059" w:rsidRDefault="004D1888" w:rsidP="004D1888">
      <w:pPr>
        <w:pStyle w:val="ListParagraph"/>
        <w:numPr>
          <w:ilvl w:val="0"/>
          <w:numId w:val="12"/>
        </w:numPr>
        <w:rPr>
          <w:ins w:id="351" w:author="Payod" w:date="2022-01-07T13:44:00Z"/>
          <w:b/>
          <w:sz w:val="28"/>
          <w:szCs w:val="28"/>
          <w:rPrChange w:id="352" w:author="Payod" w:date="2022-01-08T11:48:00Z">
            <w:rPr>
              <w:ins w:id="353" w:author="Payod" w:date="2022-01-07T13:44:00Z"/>
              <w:sz w:val="28"/>
              <w:szCs w:val="28"/>
            </w:rPr>
          </w:rPrChange>
        </w:rPr>
        <w:pPrChange w:id="354" w:author="Payod" w:date="2022-01-07T13:44:00Z">
          <w:pPr/>
        </w:pPrChange>
      </w:pPr>
      <w:ins w:id="355" w:author="Payod" w:date="2022-01-07T13:41:00Z">
        <w:r w:rsidRPr="008E7059">
          <w:rPr>
            <w:b/>
            <w:sz w:val="28"/>
            <w:szCs w:val="28"/>
            <w:rPrChange w:id="356" w:author="Payod" w:date="2022-01-08T11:48:00Z">
              <w:rPr>
                <w:sz w:val="28"/>
                <w:szCs w:val="28"/>
              </w:rPr>
            </w:rPrChange>
          </w:rPr>
          <w:t>Probability= 33/81</w:t>
        </w:r>
      </w:ins>
    </w:p>
    <w:p w14:paraId="7B4ED8B4" w14:textId="61C6CC1C" w:rsidR="004D1888" w:rsidRPr="008E7059" w:rsidRDefault="004D1888" w:rsidP="004D1888">
      <w:pPr>
        <w:pStyle w:val="ListParagraph"/>
        <w:numPr>
          <w:ilvl w:val="0"/>
          <w:numId w:val="12"/>
        </w:numPr>
        <w:rPr>
          <w:ins w:id="357" w:author="Payod" w:date="2022-01-07T13:45:00Z"/>
          <w:b/>
          <w:sz w:val="28"/>
          <w:szCs w:val="28"/>
          <w:rPrChange w:id="358" w:author="Payod" w:date="2022-01-08T11:48:00Z">
            <w:rPr>
              <w:ins w:id="359" w:author="Payod" w:date="2022-01-07T13:45:00Z"/>
              <w:sz w:val="28"/>
              <w:szCs w:val="28"/>
            </w:rPr>
          </w:rPrChange>
        </w:rPr>
        <w:pPrChange w:id="360" w:author="Payod" w:date="2022-01-07T13:44:00Z">
          <w:pPr/>
        </w:pPrChange>
      </w:pPr>
      <w:ins w:id="361" w:author="Payod" w:date="2022-01-07T13:44:00Z">
        <w:r w:rsidRPr="008E7059">
          <w:rPr>
            <w:b/>
            <w:sz w:val="28"/>
            <w:szCs w:val="28"/>
            <w:rPrChange w:id="362" w:author="Payod" w:date="2022-01-08T11:48:00Z">
              <w:rPr>
                <w:sz w:val="28"/>
                <w:szCs w:val="28"/>
              </w:rPr>
            </w:rPrChange>
          </w:rPr>
          <w:t>Probability=</w:t>
        </w:r>
      </w:ins>
      <w:ins w:id="363" w:author="Payod" w:date="2022-01-07T13:45:00Z">
        <w:r w:rsidRPr="008E7059">
          <w:rPr>
            <w:b/>
            <w:sz w:val="28"/>
            <w:szCs w:val="28"/>
            <w:rPrChange w:id="364" w:author="Payod" w:date="2022-01-08T11:48:00Z">
              <w:rPr>
                <w:sz w:val="28"/>
                <w:szCs w:val="28"/>
              </w:rPr>
            </w:rPrChange>
          </w:rPr>
          <w:t xml:space="preserve"> </w:t>
        </w:r>
      </w:ins>
      <w:ins w:id="365" w:author="Payod" w:date="2022-01-07T14:01:00Z">
        <w:r w:rsidR="00712734" w:rsidRPr="008E7059">
          <w:rPr>
            <w:b/>
            <w:sz w:val="28"/>
            <w:szCs w:val="28"/>
            <w:rPrChange w:id="366" w:author="Payod" w:date="2022-01-08T11:48:00Z">
              <w:rPr>
                <w:sz w:val="28"/>
                <w:szCs w:val="28"/>
              </w:rPr>
            </w:rPrChange>
          </w:rPr>
          <w:t>61</w:t>
        </w:r>
      </w:ins>
      <w:ins w:id="367" w:author="Payod" w:date="2022-01-07T13:45:00Z">
        <w:r w:rsidRPr="008E7059">
          <w:rPr>
            <w:b/>
            <w:sz w:val="28"/>
            <w:szCs w:val="28"/>
            <w:rPrChange w:id="368" w:author="Payod" w:date="2022-01-08T11:48:00Z">
              <w:rPr>
                <w:sz w:val="28"/>
                <w:szCs w:val="28"/>
              </w:rPr>
            </w:rPrChange>
          </w:rPr>
          <w:t>/81</w:t>
        </w:r>
      </w:ins>
    </w:p>
    <w:p w14:paraId="468F90FC" w14:textId="0A0D0E73" w:rsidR="004D1888" w:rsidRPr="008E7059" w:rsidRDefault="004D1888" w:rsidP="004D1888">
      <w:pPr>
        <w:pStyle w:val="ListParagraph"/>
        <w:numPr>
          <w:ilvl w:val="0"/>
          <w:numId w:val="12"/>
        </w:numPr>
        <w:rPr>
          <w:b/>
          <w:sz w:val="28"/>
          <w:szCs w:val="28"/>
          <w:rPrChange w:id="369" w:author="Payod" w:date="2022-01-08T11:48:00Z">
            <w:rPr/>
          </w:rPrChange>
        </w:rPr>
        <w:pPrChange w:id="370" w:author="Payod" w:date="2022-01-07T13:44:00Z">
          <w:pPr/>
        </w:pPrChange>
      </w:pPr>
      <w:ins w:id="371" w:author="Payod" w:date="2022-01-07T13:45:00Z">
        <w:r w:rsidRPr="008E7059">
          <w:rPr>
            <w:b/>
            <w:sz w:val="28"/>
            <w:szCs w:val="28"/>
            <w:rPrChange w:id="372" w:author="Payod" w:date="2022-01-08T11:48:00Z">
              <w:rPr>
                <w:sz w:val="28"/>
                <w:szCs w:val="28"/>
              </w:rPr>
            </w:rPrChange>
          </w:rPr>
          <w:t xml:space="preserve">Probability= </w:t>
        </w:r>
      </w:ins>
      <w:ins w:id="373" w:author="Payod" w:date="2022-01-07T14:00:00Z">
        <w:r w:rsidR="00712734" w:rsidRPr="008E7059">
          <w:rPr>
            <w:b/>
            <w:sz w:val="28"/>
            <w:szCs w:val="28"/>
            <w:rPrChange w:id="374" w:author="Payod" w:date="2022-01-08T11:48:00Z">
              <w:rPr>
                <w:sz w:val="28"/>
                <w:szCs w:val="28"/>
              </w:rPr>
            </w:rPrChange>
          </w:rPr>
          <w:t>69/81</w:t>
        </w:r>
      </w:ins>
    </w:p>
    <w:p w14:paraId="12E54A61" w14:textId="77777777" w:rsidR="007A3B9F" w:rsidRPr="00EF70C9" w:rsidRDefault="007A3B9F" w:rsidP="007A3B9F">
      <w:pPr>
        <w:rPr>
          <w:sz w:val="28"/>
          <w:szCs w:val="28"/>
        </w:rPr>
      </w:pPr>
    </w:p>
    <w:p w14:paraId="01632636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77777777" w:rsidR="00724454" w:rsidRPr="00EF70C9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7BC02CE9" w14:textId="12BBFF9B" w:rsidR="007A3B9F" w:rsidRDefault="00083CC3" w:rsidP="007A3B9F">
      <w:pPr>
        <w:ind w:left="720"/>
        <w:rPr>
          <w:ins w:id="375" w:author="Payod" w:date="2022-01-07T14:11:00Z"/>
          <w:sz w:val="28"/>
          <w:szCs w:val="28"/>
        </w:rPr>
      </w:pPr>
      <w:proofErr w:type="spellStart"/>
      <w:ins w:id="376" w:author="Payod" w:date="2022-01-07T13:35:00Z">
        <w:r>
          <w:rPr>
            <w:sz w:val="28"/>
            <w:szCs w:val="28"/>
          </w:rPr>
          <w:t>A</w:t>
        </w:r>
      </w:ins>
      <w:ins w:id="377" w:author="Payod" w:date="2022-01-07T13:36:00Z">
        <w:r>
          <w:rPr>
            <w:sz w:val="28"/>
            <w:szCs w:val="28"/>
          </w:rPr>
          <w:t>ns</w:t>
        </w:r>
      </w:ins>
      <w:proofErr w:type="spellEnd"/>
      <w:ins w:id="378" w:author="Payod" w:date="2022-01-07T14:05:00Z">
        <w:r w:rsidR="00712734">
          <w:rPr>
            <w:sz w:val="28"/>
            <w:szCs w:val="28"/>
          </w:rPr>
          <w:t xml:space="preserve">- </w:t>
        </w:r>
      </w:ins>
      <w:ins w:id="379" w:author="Payod" w:date="2022-01-07T14:57:00Z">
        <w:r w:rsidR="007A3E38">
          <w:rPr>
            <w:sz w:val="28"/>
            <w:szCs w:val="28"/>
          </w:rPr>
          <w:pict w14:anchorId="078A7461">
            <v:shape id="_x0000_i1037" type="#_x0000_t75" style="width:460.5pt;height:271.4pt">
              <v:imagedata r:id="rId9" o:title="6295cb49-a1cc-4933-a3ca-66d53ff26633"/>
            </v:shape>
          </w:pict>
        </w:r>
      </w:ins>
    </w:p>
    <w:p w14:paraId="58311D4C" w14:textId="5064BC73" w:rsidR="00E214CD" w:rsidRPr="007A3E38" w:rsidRDefault="00E214CD" w:rsidP="007A3B9F">
      <w:pPr>
        <w:ind w:left="720"/>
        <w:rPr>
          <w:ins w:id="380" w:author="Payod" w:date="2022-01-07T14:11:00Z"/>
          <w:b/>
          <w:sz w:val="28"/>
          <w:szCs w:val="28"/>
          <w:rPrChange w:id="381" w:author="Payod" w:date="2022-01-07T15:04:00Z">
            <w:rPr>
              <w:ins w:id="382" w:author="Payod" w:date="2022-01-07T14:11:00Z"/>
              <w:sz w:val="28"/>
              <w:szCs w:val="28"/>
            </w:rPr>
          </w:rPrChange>
        </w:rPr>
      </w:pPr>
      <w:ins w:id="383" w:author="Payod" w:date="2022-01-07T14:11:00Z">
        <w:r w:rsidRPr="007A3E38">
          <w:rPr>
            <w:b/>
            <w:sz w:val="28"/>
            <w:szCs w:val="28"/>
            <w:rPrChange w:id="384" w:author="Payod" w:date="2022-01-07T15:04:00Z">
              <w:rPr>
                <w:sz w:val="28"/>
                <w:szCs w:val="28"/>
              </w:rPr>
            </w:rPrChange>
          </w:rPr>
          <w:tab/>
          <w:t>Mean = 34.42208</w:t>
        </w:r>
      </w:ins>
    </w:p>
    <w:p w14:paraId="439E758C" w14:textId="1C82990E" w:rsidR="00E214CD" w:rsidRPr="007A3E38" w:rsidRDefault="00E214CD" w:rsidP="007A3B9F">
      <w:pPr>
        <w:ind w:left="720"/>
        <w:rPr>
          <w:ins w:id="385" w:author="Payod" w:date="2022-01-07T14:11:00Z"/>
          <w:b/>
          <w:sz w:val="28"/>
          <w:szCs w:val="28"/>
          <w:rPrChange w:id="386" w:author="Payod" w:date="2022-01-07T15:04:00Z">
            <w:rPr>
              <w:ins w:id="387" w:author="Payod" w:date="2022-01-07T14:11:00Z"/>
              <w:sz w:val="28"/>
              <w:szCs w:val="28"/>
            </w:rPr>
          </w:rPrChange>
        </w:rPr>
      </w:pPr>
      <w:ins w:id="388" w:author="Payod" w:date="2022-01-07T14:11:00Z">
        <w:r w:rsidRPr="007A3E38">
          <w:rPr>
            <w:b/>
            <w:sz w:val="28"/>
            <w:szCs w:val="28"/>
            <w:rPrChange w:id="389" w:author="Payod" w:date="2022-01-07T15:04:00Z">
              <w:rPr>
                <w:sz w:val="28"/>
                <w:szCs w:val="28"/>
              </w:rPr>
            </w:rPrChange>
          </w:rPr>
          <w:tab/>
          <w:t>Median= 35.15273</w:t>
        </w:r>
      </w:ins>
    </w:p>
    <w:p w14:paraId="59366109" w14:textId="1E6E9D5D" w:rsidR="00E214CD" w:rsidRPr="007A3E38" w:rsidRDefault="00E214CD" w:rsidP="007A3B9F">
      <w:pPr>
        <w:ind w:left="720"/>
        <w:rPr>
          <w:b/>
          <w:sz w:val="28"/>
          <w:szCs w:val="28"/>
          <w:rPrChange w:id="390" w:author="Payod" w:date="2022-01-07T15:04:00Z">
            <w:rPr>
              <w:sz w:val="28"/>
              <w:szCs w:val="28"/>
            </w:rPr>
          </w:rPrChange>
        </w:rPr>
      </w:pPr>
      <w:ins w:id="391" w:author="Payod" w:date="2022-01-07T14:11:00Z">
        <w:r w:rsidRPr="007A3E38">
          <w:rPr>
            <w:b/>
            <w:sz w:val="28"/>
            <w:szCs w:val="28"/>
            <w:rPrChange w:id="392" w:author="Payod" w:date="2022-01-07T15:04:00Z">
              <w:rPr>
                <w:sz w:val="28"/>
                <w:szCs w:val="28"/>
              </w:rPr>
            </w:rPrChange>
          </w:rPr>
          <w:tab/>
        </w:r>
      </w:ins>
      <w:ins w:id="393" w:author="Payod" w:date="2022-01-07T14:57:00Z">
        <w:r w:rsidR="007A3E38" w:rsidRPr="007A3E38">
          <w:rPr>
            <w:b/>
            <w:sz w:val="28"/>
            <w:szCs w:val="28"/>
            <w:rPrChange w:id="394" w:author="Payod" w:date="2022-01-07T15:04:00Z">
              <w:rPr>
                <w:sz w:val="28"/>
                <w:szCs w:val="28"/>
              </w:rPr>
            </w:rPrChange>
          </w:rPr>
          <w:t xml:space="preserve">From the Above </w:t>
        </w:r>
        <w:proofErr w:type="spellStart"/>
        <w:r w:rsidR="007A3E38" w:rsidRPr="007A3E38">
          <w:rPr>
            <w:b/>
            <w:sz w:val="28"/>
            <w:szCs w:val="28"/>
            <w:rPrChange w:id="395" w:author="Payod" w:date="2022-01-07T15:04:00Z">
              <w:rPr>
                <w:sz w:val="28"/>
                <w:szCs w:val="28"/>
              </w:rPr>
            </w:rPrChange>
          </w:rPr>
          <w:t>qqplot</w:t>
        </w:r>
        <w:proofErr w:type="spellEnd"/>
        <w:r w:rsidR="007A3E38" w:rsidRPr="007A3E38">
          <w:rPr>
            <w:b/>
            <w:sz w:val="28"/>
            <w:szCs w:val="28"/>
            <w:rPrChange w:id="396" w:author="Payod" w:date="2022-01-07T15:04:00Z">
              <w:rPr>
                <w:sz w:val="28"/>
                <w:szCs w:val="28"/>
              </w:rPr>
            </w:rPrChange>
          </w:rPr>
          <w:t xml:space="preserve"> the distribution of data is </w:t>
        </w:r>
      </w:ins>
      <w:ins w:id="397" w:author="Payod" w:date="2022-01-07T14:58:00Z">
        <w:r w:rsidR="007A3E38" w:rsidRPr="007A3E38">
          <w:rPr>
            <w:b/>
            <w:sz w:val="28"/>
            <w:szCs w:val="28"/>
            <w:rPrChange w:id="398" w:author="Payod" w:date="2022-01-07T15:04:00Z">
              <w:rPr>
                <w:sz w:val="28"/>
                <w:szCs w:val="28"/>
              </w:rPr>
            </w:rPrChange>
          </w:rPr>
          <w:t xml:space="preserve">steadily increasing, therefore the distribution from </w:t>
        </w:r>
        <w:proofErr w:type="spellStart"/>
        <w:r w:rsidR="007A3E38" w:rsidRPr="007A3E38">
          <w:rPr>
            <w:b/>
            <w:sz w:val="28"/>
            <w:szCs w:val="28"/>
            <w:rPrChange w:id="399" w:author="Payod" w:date="2022-01-07T15:04:00Z">
              <w:rPr>
                <w:sz w:val="28"/>
                <w:szCs w:val="28"/>
              </w:rPr>
            </w:rPrChange>
          </w:rPr>
          <w:t>qqplot</w:t>
        </w:r>
        <w:proofErr w:type="spellEnd"/>
        <w:r w:rsidR="007A3E38" w:rsidRPr="007A3E38">
          <w:rPr>
            <w:b/>
            <w:sz w:val="28"/>
            <w:szCs w:val="28"/>
            <w:rPrChange w:id="400" w:author="Payod" w:date="2022-01-07T15:04:00Z">
              <w:rPr>
                <w:sz w:val="28"/>
                <w:szCs w:val="28"/>
              </w:rPr>
            </w:rPrChange>
          </w:rPr>
          <w:t xml:space="preserve"> and values can be called normal distributed </w:t>
        </w:r>
      </w:ins>
      <w:ins w:id="401" w:author="Payod" w:date="2022-01-07T14:57:00Z">
        <w:r w:rsidR="007A3E38" w:rsidRPr="007A3E38">
          <w:rPr>
            <w:b/>
            <w:sz w:val="28"/>
            <w:szCs w:val="28"/>
            <w:rPrChange w:id="402" w:author="Payod" w:date="2022-01-07T15:04:00Z">
              <w:rPr>
                <w:sz w:val="28"/>
                <w:szCs w:val="28"/>
              </w:rPr>
            </w:rPrChange>
          </w:rPr>
          <w:t xml:space="preserve"> </w:t>
        </w:r>
      </w:ins>
    </w:p>
    <w:p w14:paraId="1687F03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78173456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Circumference(Waist)  from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set  follows Normal Distribution </w:t>
      </w:r>
    </w:p>
    <w:p w14:paraId="2D3FB696" w14:textId="1497BD33" w:rsidR="007A3B9F" w:rsidRDefault="007A3B9F" w:rsidP="007A3B9F">
      <w:pPr>
        <w:pStyle w:val="ListParagraph"/>
        <w:rPr>
          <w:ins w:id="403" w:author="Payod" w:date="2022-01-07T14:16:00Z"/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del w:id="404" w:author="Payod" w:date="2022-01-07T14:58:00Z">
        <w:r w:rsidRPr="00EF70C9" w:rsidDel="007A3E38">
          <w:rPr>
            <w:sz w:val="28"/>
            <w:szCs w:val="28"/>
          </w:rPr>
          <w:delText>Dataset: wc-at.csv</w:delText>
        </w:r>
      </w:del>
    </w:p>
    <w:p w14:paraId="48B32EB5" w14:textId="4FCBC706" w:rsidR="00E214CD" w:rsidRDefault="00E214CD" w:rsidP="007A3B9F">
      <w:pPr>
        <w:pStyle w:val="ListParagraph"/>
        <w:rPr>
          <w:ins w:id="405" w:author="Payod" w:date="2022-01-07T15:01:00Z"/>
          <w:sz w:val="28"/>
          <w:szCs w:val="28"/>
        </w:rPr>
      </w:pPr>
      <w:ins w:id="406" w:author="Payod" w:date="2022-01-07T14:16:00Z">
        <w:r>
          <w:rPr>
            <w:sz w:val="28"/>
            <w:szCs w:val="28"/>
          </w:rPr>
          <w:tab/>
        </w:r>
        <w:proofErr w:type="spellStart"/>
        <w:r>
          <w:rPr>
            <w:sz w:val="28"/>
            <w:szCs w:val="28"/>
          </w:rPr>
          <w:t>Ans</w:t>
        </w:r>
        <w:proofErr w:type="spellEnd"/>
        <w:r>
          <w:rPr>
            <w:sz w:val="28"/>
            <w:szCs w:val="28"/>
          </w:rPr>
          <w:t xml:space="preserve">- </w:t>
        </w:r>
      </w:ins>
      <w:ins w:id="407" w:author="Payod" w:date="2022-01-07T15:00:00Z">
        <w:r w:rsidR="007A3E38">
          <w:rPr>
            <w:sz w:val="28"/>
            <w:szCs w:val="28"/>
          </w:rPr>
          <w:pict w14:anchorId="68779CEB">
            <v:shape id="_x0000_i1040" type="#_x0000_t75" style="width:460.5pt;height:271.4pt">
              <v:imagedata r:id="rId10" o:title="99a5cc7d-be1d-4e0a-9841-ae69efcc9d1c"/>
            </v:shape>
          </w:pict>
        </w:r>
      </w:ins>
    </w:p>
    <w:p w14:paraId="579F2159" w14:textId="07F493F3" w:rsidR="007A3E38" w:rsidRPr="00EF70C9" w:rsidRDefault="007A3E38" w:rsidP="007A3B9F">
      <w:pPr>
        <w:pStyle w:val="ListParagraph"/>
        <w:rPr>
          <w:sz w:val="28"/>
          <w:szCs w:val="28"/>
        </w:rPr>
      </w:pPr>
      <w:ins w:id="408" w:author="Payod" w:date="2022-01-07T15:01:00Z">
        <w:r w:rsidRPr="007A3E38">
          <w:rPr>
            <w:b/>
            <w:sz w:val="28"/>
            <w:szCs w:val="28"/>
            <w:rPrChange w:id="409" w:author="Payod" w:date="2022-01-07T15:04:00Z">
              <w:rPr>
                <w:sz w:val="28"/>
                <w:szCs w:val="28"/>
              </w:rPr>
            </w:rPrChange>
          </w:rPr>
          <w:t>From the above plot</w:t>
        </w:r>
      </w:ins>
      <w:ins w:id="410" w:author="Payod" w:date="2022-01-07T15:02:00Z">
        <w:r w:rsidRPr="007A3E38">
          <w:rPr>
            <w:b/>
            <w:sz w:val="28"/>
            <w:szCs w:val="28"/>
            <w:rPrChange w:id="411" w:author="Payod" w:date="2022-01-07T15:04:00Z">
              <w:rPr>
                <w:sz w:val="28"/>
                <w:szCs w:val="28"/>
              </w:rPr>
            </w:rPrChange>
          </w:rPr>
          <w:t xml:space="preserve"> for WT</w:t>
        </w:r>
      </w:ins>
      <w:ins w:id="412" w:author="Payod" w:date="2022-01-07T15:01:00Z">
        <w:r w:rsidRPr="007A3E38">
          <w:rPr>
            <w:b/>
            <w:sz w:val="28"/>
            <w:szCs w:val="28"/>
            <w:rPrChange w:id="413" w:author="Payod" w:date="2022-01-07T15:04:00Z">
              <w:rPr>
                <w:sz w:val="28"/>
                <w:szCs w:val="28"/>
              </w:rPr>
            </w:rPrChange>
          </w:rPr>
          <w:t xml:space="preserve">, the data can be said normally </w:t>
        </w:r>
      </w:ins>
      <w:proofErr w:type="gramStart"/>
      <w:ins w:id="414" w:author="Payod" w:date="2022-01-07T15:02:00Z">
        <w:r w:rsidRPr="007A3E38">
          <w:rPr>
            <w:b/>
            <w:sz w:val="28"/>
            <w:szCs w:val="28"/>
            <w:rPrChange w:id="415" w:author="Payod" w:date="2022-01-07T15:04:00Z">
              <w:rPr>
                <w:sz w:val="28"/>
                <w:szCs w:val="28"/>
              </w:rPr>
            </w:rPrChange>
          </w:rPr>
          <w:t>Distributed</w:t>
        </w:r>
        <w:proofErr w:type="gramEnd"/>
        <w:r w:rsidRPr="007A3E38">
          <w:rPr>
            <w:b/>
            <w:sz w:val="28"/>
            <w:szCs w:val="28"/>
            <w:rPrChange w:id="416" w:author="Payod" w:date="2022-01-07T15:04:00Z">
              <w:rPr>
                <w:sz w:val="28"/>
                <w:szCs w:val="28"/>
              </w:rPr>
            </w:rPrChange>
          </w:rPr>
          <w:t>, since the data is steadily increasing</w:t>
        </w:r>
        <w:r>
          <w:rPr>
            <w:sz w:val="28"/>
            <w:szCs w:val="28"/>
          </w:rPr>
          <w:t>.</w:t>
        </w:r>
      </w:ins>
    </w:p>
    <w:p w14:paraId="004C6F57" w14:textId="29F58BDD" w:rsidR="007A3B9F" w:rsidRDefault="007A3E38" w:rsidP="007A3B9F">
      <w:pPr>
        <w:pStyle w:val="ListParagraph"/>
        <w:rPr>
          <w:ins w:id="417" w:author="Payod" w:date="2022-01-07T15:03:00Z"/>
          <w:sz w:val="28"/>
          <w:szCs w:val="28"/>
        </w:rPr>
      </w:pPr>
      <w:ins w:id="418" w:author="Payod" w:date="2022-01-07T15:03:00Z">
        <w:r>
          <w:rPr>
            <w:sz w:val="28"/>
            <w:szCs w:val="28"/>
          </w:rPr>
          <w:lastRenderedPageBreak/>
          <w:pict w14:anchorId="55FB6F9C">
            <v:shape id="_x0000_i1042" type="#_x0000_t75" style="width:460.5pt;height:271.4pt">
              <v:imagedata r:id="rId11" o:title="54d56d33-925b-4161-9803-b78f3d4372fd"/>
            </v:shape>
          </w:pict>
        </w:r>
      </w:ins>
    </w:p>
    <w:p w14:paraId="4C036F1B" w14:textId="33731937" w:rsidR="007A3E38" w:rsidRPr="007A3E38" w:rsidRDefault="007A3E38" w:rsidP="007A3B9F">
      <w:pPr>
        <w:pStyle w:val="ListParagraph"/>
        <w:rPr>
          <w:b/>
          <w:sz w:val="28"/>
          <w:szCs w:val="28"/>
          <w:rPrChange w:id="419" w:author="Payod" w:date="2022-01-07T15:04:00Z">
            <w:rPr>
              <w:sz w:val="28"/>
              <w:szCs w:val="28"/>
            </w:rPr>
          </w:rPrChange>
        </w:rPr>
      </w:pPr>
      <w:ins w:id="420" w:author="Payod" w:date="2022-01-07T15:03:00Z">
        <w:r w:rsidRPr="007A3E38">
          <w:rPr>
            <w:b/>
            <w:sz w:val="28"/>
            <w:szCs w:val="28"/>
            <w:rPrChange w:id="421" w:author="Payod" w:date="2022-01-07T15:04:00Z">
              <w:rPr>
                <w:sz w:val="28"/>
                <w:szCs w:val="28"/>
              </w:rPr>
            </w:rPrChange>
          </w:rPr>
          <w:t xml:space="preserve">For the above graph for AT, the distribution can be said to be </w:t>
        </w:r>
      </w:ins>
      <w:ins w:id="422" w:author="Payod" w:date="2022-01-07T15:04:00Z">
        <w:r w:rsidRPr="007A3E38">
          <w:rPr>
            <w:b/>
            <w:sz w:val="28"/>
            <w:szCs w:val="28"/>
            <w:rPrChange w:id="423" w:author="Payod" w:date="2022-01-07T15:04:00Z">
              <w:rPr>
                <w:sz w:val="28"/>
                <w:szCs w:val="28"/>
              </w:rPr>
            </w:rPrChange>
          </w:rPr>
          <w:t>normalized</w:t>
        </w:r>
      </w:ins>
      <w:ins w:id="424" w:author="Payod" w:date="2022-01-07T15:03:00Z">
        <w:r w:rsidRPr="007A3E38">
          <w:rPr>
            <w:b/>
            <w:sz w:val="28"/>
            <w:szCs w:val="28"/>
            <w:rPrChange w:id="425" w:author="Payod" w:date="2022-01-07T15:04:00Z">
              <w:rPr>
                <w:sz w:val="28"/>
                <w:szCs w:val="28"/>
              </w:rPr>
            </w:rPrChange>
          </w:rPr>
          <w:t xml:space="preserve"> </w:t>
        </w:r>
      </w:ins>
    </w:p>
    <w:p w14:paraId="166FC45B" w14:textId="77777777" w:rsidR="007A3E38" w:rsidRDefault="007A3E38" w:rsidP="007A3B9F">
      <w:pPr>
        <w:pStyle w:val="ListParagraph"/>
        <w:rPr>
          <w:ins w:id="426" w:author="Payod" w:date="2022-01-07T15:04:00Z"/>
          <w:sz w:val="28"/>
          <w:szCs w:val="28"/>
        </w:rPr>
      </w:pPr>
    </w:p>
    <w:p w14:paraId="0F57FDBA" w14:textId="4273EED5" w:rsidR="007A3B9F" w:rsidRDefault="00BC5748" w:rsidP="007A3B9F">
      <w:pPr>
        <w:pStyle w:val="ListParagraph"/>
        <w:rPr>
          <w:ins w:id="427" w:author="Payod" w:date="2022-01-07T15:10:00Z"/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of  90%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14:paraId="52ED97E1" w14:textId="6511957E" w:rsidR="004A3EDC" w:rsidRPr="008E7059" w:rsidRDefault="007A3E38" w:rsidP="007A3B9F">
      <w:pPr>
        <w:pStyle w:val="ListParagraph"/>
        <w:rPr>
          <w:ins w:id="428" w:author="Payod" w:date="2022-01-08T11:28:00Z"/>
          <w:b/>
          <w:sz w:val="28"/>
          <w:szCs w:val="28"/>
          <w:rPrChange w:id="429" w:author="Payod" w:date="2022-01-08T11:48:00Z">
            <w:rPr>
              <w:ins w:id="430" w:author="Payod" w:date="2022-01-08T11:28:00Z"/>
              <w:sz w:val="28"/>
              <w:szCs w:val="28"/>
            </w:rPr>
          </w:rPrChange>
        </w:rPr>
      </w:pPr>
      <w:proofErr w:type="spellStart"/>
      <w:ins w:id="431" w:author="Payod" w:date="2022-01-07T15:10:00Z">
        <w:r>
          <w:rPr>
            <w:sz w:val="28"/>
            <w:szCs w:val="28"/>
          </w:rPr>
          <w:t>Ans</w:t>
        </w:r>
        <w:proofErr w:type="spellEnd"/>
        <w:r>
          <w:rPr>
            <w:sz w:val="28"/>
            <w:szCs w:val="28"/>
          </w:rPr>
          <w:t xml:space="preserve">- </w:t>
        </w:r>
      </w:ins>
      <w:ins w:id="432" w:author="Payod" w:date="2022-01-08T11:28:00Z">
        <w:r w:rsidR="004A3EDC">
          <w:rPr>
            <w:sz w:val="28"/>
            <w:szCs w:val="28"/>
          </w:rPr>
          <w:tab/>
        </w:r>
        <w:r w:rsidR="004A3EDC" w:rsidRPr="008E7059">
          <w:rPr>
            <w:b/>
            <w:sz w:val="28"/>
            <w:szCs w:val="28"/>
            <w:rPrChange w:id="433" w:author="Payod" w:date="2022-01-08T11:48:00Z">
              <w:rPr>
                <w:sz w:val="28"/>
                <w:szCs w:val="28"/>
              </w:rPr>
            </w:rPrChange>
          </w:rPr>
          <w:t xml:space="preserve">Using </w:t>
        </w:r>
        <w:proofErr w:type="spellStart"/>
        <w:r w:rsidR="004A3EDC" w:rsidRPr="008E7059">
          <w:rPr>
            <w:b/>
            <w:sz w:val="28"/>
            <w:szCs w:val="28"/>
            <w:rPrChange w:id="434" w:author="Payod" w:date="2022-01-08T11:48:00Z">
              <w:rPr>
                <w:sz w:val="28"/>
                <w:szCs w:val="28"/>
              </w:rPr>
            </w:rPrChange>
          </w:rPr>
          <w:t>Qnorm</w:t>
        </w:r>
        <w:proofErr w:type="spellEnd"/>
        <w:r w:rsidR="004A3EDC" w:rsidRPr="008E7059">
          <w:rPr>
            <w:b/>
            <w:sz w:val="28"/>
            <w:szCs w:val="28"/>
            <w:rPrChange w:id="435" w:author="Payod" w:date="2022-01-08T11:48:00Z">
              <w:rPr>
                <w:sz w:val="28"/>
                <w:szCs w:val="28"/>
              </w:rPr>
            </w:rPrChange>
          </w:rPr>
          <w:t xml:space="preserve"> in </w:t>
        </w:r>
        <w:proofErr w:type="spellStart"/>
        <w:r w:rsidR="004A3EDC" w:rsidRPr="008E7059">
          <w:rPr>
            <w:b/>
            <w:sz w:val="28"/>
            <w:szCs w:val="28"/>
            <w:rPrChange w:id="436" w:author="Payod" w:date="2022-01-08T11:48:00Z">
              <w:rPr>
                <w:sz w:val="28"/>
                <w:szCs w:val="28"/>
              </w:rPr>
            </w:rPrChange>
          </w:rPr>
          <w:t>Rstudio</w:t>
        </w:r>
        <w:proofErr w:type="spellEnd"/>
        <w:r w:rsidR="004A3EDC" w:rsidRPr="008E7059">
          <w:rPr>
            <w:b/>
            <w:sz w:val="28"/>
            <w:szCs w:val="28"/>
            <w:rPrChange w:id="437" w:author="Payod" w:date="2022-01-08T11:48:00Z">
              <w:rPr>
                <w:sz w:val="28"/>
                <w:szCs w:val="28"/>
              </w:rPr>
            </w:rPrChange>
          </w:rPr>
          <w:t>-</w:t>
        </w:r>
      </w:ins>
    </w:p>
    <w:p w14:paraId="749E43C2" w14:textId="0D536245" w:rsidR="007A3E38" w:rsidRPr="008E7059" w:rsidRDefault="00367E93" w:rsidP="004A3EDC">
      <w:pPr>
        <w:pStyle w:val="ListParagraph"/>
        <w:ind w:firstLine="720"/>
        <w:rPr>
          <w:ins w:id="438" w:author="Payod" w:date="2022-01-07T15:10:00Z"/>
          <w:b/>
          <w:sz w:val="28"/>
          <w:szCs w:val="28"/>
          <w:rPrChange w:id="439" w:author="Payod" w:date="2022-01-08T11:48:00Z">
            <w:rPr>
              <w:ins w:id="440" w:author="Payod" w:date="2022-01-07T15:10:00Z"/>
              <w:sz w:val="28"/>
              <w:szCs w:val="28"/>
            </w:rPr>
          </w:rPrChange>
        </w:rPr>
        <w:pPrChange w:id="441" w:author="Payod" w:date="2022-01-08T11:28:00Z">
          <w:pPr>
            <w:pStyle w:val="ListParagraph"/>
          </w:pPr>
        </w:pPrChange>
      </w:pPr>
      <w:proofErr w:type="gramStart"/>
      <w:ins w:id="442" w:author="Payod" w:date="2022-01-07T15:16:00Z">
        <w:r w:rsidRPr="008E7059">
          <w:rPr>
            <w:b/>
            <w:sz w:val="28"/>
            <w:szCs w:val="28"/>
            <w:rPrChange w:id="443" w:author="Payod" w:date="2022-01-08T11:48:00Z">
              <w:rPr>
                <w:sz w:val="28"/>
                <w:szCs w:val="28"/>
              </w:rPr>
            </w:rPrChange>
          </w:rPr>
          <w:t>z</w:t>
        </w:r>
      </w:ins>
      <w:ins w:id="444" w:author="Payod" w:date="2022-01-07T15:18:00Z">
        <w:r w:rsidRPr="008E7059">
          <w:rPr>
            <w:b/>
            <w:sz w:val="28"/>
            <w:szCs w:val="28"/>
            <w:rPrChange w:id="445" w:author="Payod" w:date="2022-01-08T11:48:00Z">
              <w:rPr>
                <w:sz w:val="28"/>
                <w:szCs w:val="28"/>
              </w:rPr>
            </w:rPrChange>
          </w:rPr>
          <w:t>-</w:t>
        </w:r>
      </w:ins>
      <w:ins w:id="446" w:author="Payod" w:date="2022-01-07T15:16:00Z">
        <w:r w:rsidRPr="008E7059">
          <w:rPr>
            <w:b/>
            <w:sz w:val="28"/>
            <w:szCs w:val="28"/>
            <w:rPrChange w:id="447" w:author="Payod" w:date="2022-01-08T11:48:00Z">
              <w:rPr>
                <w:sz w:val="28"/>
                <w:szCs w:val="28"/>
              </w:rPr>
            </w:rPrChange>
          </w:rPr>
          <w:t>score</w:t>
        </w:r>
        <w:proofErr w:type="gramEnd"/>
        <w:r w:rsidRPr="008E7059">
          <w:rPr>
            <w:b/>
            <w:sz w:val="28"/>
            <w:szCs w:val="28"/>
            <w:rPrChange w:id="448" w:author="Payod" w:date="2022-01-08T11:48:00Z">
              <w:rPr>
                <w:sz w:val="28"/>
                <w:szCs w:val="28"/>
              </w:rPr>
            </w:rPrChange>
          </w:rPr>
          <w:t xml:space="preserve"> for </w:t>
        </w:r>
      </w:ins>
      <w:ins w:id="449" w:author="Payod" w:date="2022-01-07T15:18:00Z">
        <w:r w:rsidRPr="008E7059">
          <w:rPr>
            <w:b/>
            <w:sz w:val="28"/>
            <w:szCs w:val="28"/>
            <w:rPrChange w:id="450" w:author="Payod" w:date="2022-01-08T11:48:00Z">
              <w:rPr>
                <w:sz w:val="28"/>
                <w:szCs w:val="28"/>
              </w:rPr>
            </w:rPrChange>
          </w:rPr>
          <w:t>90% confidence =</w:t>
        </w:r>
      </w:ins>
      <w:ins w:id="451" w:author="Payod" w:date="2022-01-08T11:26:00Z">
        <w:r w:rsidR="004A3EDC" w:rsidRPr="008E7059">
          <w:rPr>
            <w:b/>
            <w:sz w:val="28"/>
            <w:szCs w:val="28"/>
            <w:rPrChange w:id="452" w:author="Payod" w:date="2022-01-08T11:48:00Z">
              <w:rPr>
                <w:sz w:val="28"/>
                <w:szCs w:val="28"/>
              </w:rPr>
            </w:rPrChange>
          </w:rPr>
          <w:t xml:space="preserve"> 1.645</w:t>
        </w:r>
      </w:ins>
    </w:p>
    <w:p w14:paraId="293A8D77" w14:textId="12D4EEEC" w:rsidR="00367E93" w:rsidRPr="008E7059" w:rsidRDefault="00367E93" w:rsidP="00367E93">
      <w:pPr>
        <w:rPr>
          <w:ins w:id="453" w:author="Payod" w:date="2022-01-07T15:19:00Z"/>
          <w:b/>
          <w:sz w:val="28"/>
          <w:szCs w:val="28"/>
          <w:rPrChange w:id="454" w:author="Payod" w:date="2022-01-08T11:48:00Z">
            <w:rPr>
              <w:ins w:id="455" w:author="Payod" w:date="2022-01-07T15:19:00Z"/>
              <w:sz w:val="28"/>
              <w:szCs w:val="28"/>
            </w:rPr>
          </w:rPrChange>
        </w:rPr>
        <w:pPrChange w:id="456" w:author="Payod" w:date="2022-01-07T15:18:00Z">
          <w:pPr>
            <w:pStyle w:val="ListParagraph"/>
          </w:pPr>
        </w:pPrChange>
      </w:pPr>
      <w:ins w:id="457" w:author="Payod" w:date="2022-01-07T15:18:00Z">
        <w:r w:rsidRPr="008E7059">
          <w:rPr>
            <w:b/>
            <w:sz w:val="28"/>
            <w:szCs w:val="28"/>
            <w:rPrChange w:id="458" w:author="Payod" w:date="2022-01-08T11:48:00Z">
              <w:rPr>
                <w:sz w:val="28"/>
                <w:szCs w:val="28"/>
              </w:rPr>
            </w:rPrChange>
          </w:rPr>
          <w:tab/>
        </w:r>
        <w:r w:rsidRPr="008E7059">
          <w:rPr>
            <w:b/>
            <w:sz w:val="28"/>
            <w:szCs w:val="28"/>
            <w:rPrChange w:id="459" w:author="Payod" w:date="2022-01-08T11:48:00Z">
              <w:rPr>
                <w:sz w:val="28"/>
                <w:szCs w:val="28"/>
              </w:rPr>
            </w:rPrChange>
          </w:rPr>
          <w:tab/>
        </w:r>
        <w:proofErr w:type="gramStart"/>
        <w:r w:rsidRPr="008E7059">
          <w:rPr>
            <w:b/>
            <w:sz w:val="28"/>
            <w:szCs w:val="28"/>
            <w:rPrChange w:id="460" w:author="Payod" w:date="2022-01-08T11:48:00Z">
              <w:rPr>
                <w:sz w:val="28"/>
                <w:szCs w:val="28"/>
              </w:rPr>
            </w:rPrChange>
          </w:rPr>
          <w:t>z-score</w:t>
        </w:r>
        <w:proofErr w:type="gramEnd"/>
        <w:r w:rsidRPr="008E7059">
          <w:rPr>
            <w:b/>
            <w:sz w:val="28"/>
            <w:szCs w:val="28"/>
            <w:rPrChange w:id="461" w:author="Payod" w:date="2022-01-08T11:48:00Z">
              <w:rPr>
                <w:sz w:val="28"/>
                <w:szCs w:val="28"/>
              </w:rPr>
            </w:rPrChange>
          </w:rPr>
          <w:t xml:space="preserve"> for 94</w:t>
        </w:r>
      </w:ins>
      <w:ins w:id="462" w:author="Payod" w:date="2022-01-07T15:19:00Z">
        <w:r w:rsidRPr="008E7059">
          <w:rPr>
            <w:b/>
            <w:sz w:val="28"/>
            <w:szCs w:val="28"/>
            <w:rPrChange w:id="463" w:author="Payod" w:date="2022-01-08T11:48:00Z">
              <w:rPr>
                <w:sz w:val="28"/>
                <w:szCs w:val="28"/>
              </w:rPr>
            </w:rPrChange>
          </w:rPr>
          <w:t xml:space="preserve">% confidence= </w:t>
        </w:r>
      </w:ins>
      <w:ins w:id="464" w:author="Payod" w:date="2022-01-08T11:28:00Z">
        <w:r w:rsidR="004A3EDC" w:rsidRPr="008E7059">
          <w:rPr>
            <w:b/>
            <w:sz w:val="28"/>
            <w:szCs w:val="28"/>
            <w:rPrChange w:id="465" w:author="Payod" w:date="2022-01-08T11:48:00Z">
              <w:rPr>
                <w:sz w:val="28"/>
                <w:szCs w:val="28"/>
              </w:rPr>
            </w:rPrChange>
          </w:rPr>
          <w:t>1.55474</w:t>
        </w:r>
      </w:ins>
    </w:p>
    <w:p w14:paraId="2056D937" w14:textId="423F314E" w:rsidR="007A3E38" w:rsidRPr="008E7059" w:rsidRDefault="00367E93" w:rsidP="00367E93">
      <w:pPr>
        <w:rPr>
          <w:b/>
          <w:sz w:val="28"/>
          <w:szCs w:val="28"/>
          <w:rPrChange w:id="466" w:author="Payod" w:date="2022-01-08T11:48:00Z">
            <w:rPr/>
          </w:rPrChange>
        </w:rPr>
        <w:pPrChange w:id="467" w:author="Payod" w:date="2022-01-07T15:18:00Z">
          <w:pPr>
            <w:pStyle w:val="ListParagraph"/>
          </w:pPr>
        </w:pPrChange>
      </w:pPr>
      <w:ins w:id="468" w:author="Payod" w:date="2022-01-07T15:19:00Z">
        <w:r w:rsidRPr="008E7059">
          <w:rPr>
            <w:b/>
            <w:sz w:val="28"/>
            <w:szCs w:val="28"/>
            <w:rPrChange w:id="469" w:author="Payod" w:date="2022-01-08T11:48:00Z">
              <w:rPr>
                <w:sz w:val="28"/>
                <w:szCs w:val="28"/>
              </w:rPr>
            </w:rPrChange>
          </w:rPr>
          <w:tab/>
        </w:r>
        <w:r w:rsidRPr="008E7059">
          <w:rPr>
            <w:b/>
            <w:sz w:val="28"/>
            <w:szCs w:val="28"/>
            <w:rPrChange w:id="470" w:author="Payod" w:date="2022-01-08T11:48:00Z">
              <w:rPr>
                <w:sz w:val="28"/>
                <w:szCs w:val="28"/>
              </w:rPr>
            </w:rPrChange>
          </w:rPr>
          <w:tab/>
        </w:r>
        <w:proofErr w:type="gramStart"/>
        <w:r w:rsidRPr="008E7059">
          <w:rPr>
            <w:b/>
            <w:sz w:val="28"/>
            <w:szCs w:val="28"/>
            <w:rPrChange w:id="471" w:author="Payod" w:date="2022-01-08T11:48:00Z">
              <w:rPr>
                <w:sz w:val="28"/>
                <w:szCs w:val="28"/>
              </w:rPr>
            </w:rPrChange>
          </w:rPr>
          <w:t>z-score</w:t>
        </w:r>
        <w:proofErr w:type="gramEnd"/>
        <w:r w:rsidRPr="008E7059">
          <w:rPr>
            <w:b/>
            <w:sz w:val="28"/>
            <w:szCs w:val="28"/>
            <w:rPrChange w:id="472" w:author="Payod" w:date="2022-01-08T11:48:00Z">
              <w:rPr>
                <w:sz w:val="28"/>
                <w:szCs w:val="28"/>
              </w:rPr>
            </w:rPrChange>
          </w:rPr>
          <w:t xml:space="preserve"> for 60% confidence=</w:t>
        </w:r>
      </w:ins>
      <w:ins w:id="473" w:author="Payod" w:date="2022-01-08T11:28:00Z">
        <w:r w:rsidR="004A3EDC" w:rsidRPr="008E7059">
          <w:rPr>
            <w:b/>
            <w:sz w:val="28"/>
            <w:szCs w:val="28"/>
            <w:rPrChange w:id="474" w:author="Payod" w:date="2022-01-08T11:48:00Z">
              <w:rPr>
                <w:sz w:val="28"/>
                <w:szCs w:val="28"/>
              </w:rPr>
            </w:rPrChange>
          </w:rPr>
          <w:t xml:space="preserve"> 0.25334</w:t>
        </w:r>
      </w:ins>
      <w:ins w:id="475" w:author="Payod" w:date="2022-01-07T15:10:00Z">
        <w:r w:rsidRPr="008E7059">
          <w:rPr>
            <w:b/>
            <w:sz w:val="28"/>
            <w:szCs w:val="28"/>
            <w:rPrChange w:id="476" w:author="Payod" w:date="2022-01-08T11:48:00Z">
              <w:rPr/>
            </w:rPrChange>
          </w:rPr>
          <w:tab/>
        </w:r>
      </w:ins>
    </w:p>
    <w:p w14:paraId="3DAD86FD" w14:textId="6EA0FC61" w:rsidR="00E605D6" w:rsidRDefault="00BC5748" w:rsidP="00CB08A5">
      <w:pPr>
        <w:rPr>
          <w:ins w:id="477" w:author="Payod" w:date="2022-01-08T11:28:00Z"/>
          <w:sz w:val="28"/>
          <w:szCs w:val="28"/>
        </w:rPr>
      </w:pPr>
      <w:r>
        <w:rPr>
          <w:sz w:val="28"/>
          <w:szCs w:val="28"/>
        </w:rPr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30FF0DE0" w14:textId="0B813152" w:rsidR="004A3EDC" w:rsidRPr="008E7059" w:rsidRDefault="004A3EDC" w:rsidP="00CB08A5">
      <w:pPr>
        <w:rPr>
          <w:ins w:id="478" w:author="Payod" w:date="2022-01-08T11:32:00Z"/>
          <w:b/>
          <w:sz w:val="28"/>
          <w:szCs w:val="28"/>
          <w:rPrChange w:id="479" w:author="Payod" w:date="2022-01-08T11:47:00Z">
            <w:rPr>
              <w:ins w:id="480" w:author="Payod" w:date="2022-01-08T11:32:00Z"/>
              <w:sz w:val="28"/>
              <w:szCs w:val="28"/>
            </w:rPr>
          </w:rPrChange>
        </w:rPr>
      </w:pPr>
      <w:proofErr w:type="spellStart"/>
      <w:ins w:id="481" w:author="Payod" w:date="2022-01-08T11:31:00Z">
        <w:r>
          <w:rPr>
            <w:sz w:val="28"/>
            <w:szCs w:val="28"/>
          </w:rPr>
          <w:t>Ans</w:t>
        </w:r>
        <w:proofErr w:type="spellEnd"/>
        <w:r>
          <w:rPr>
            <w:sz w:val="28"/>
            <w:szCs w:val="28"/>
          </w:rPr>
          <w:t xml:space="preserve">- </w:t>
        </w:r>
        <w:r w:rsidRPr="008E7059">
          <w:rPr>
            <w:b/>
            <w:sz w:val="28"/>
            <w:szCs w:val="28"/>
            <w:rPrChange w:id="482" w:author="Payod" w:date="2022-01-08T11:47:00Z">
              <w:rPr>
                <w:sz w:val="28"/>
                <w:szCs w:val="28"/>
              </w:rPr>
            </w:rPrChange>
          </w:rPr>
          <w:t xml:space="preserve">by Computing </w:t>
        </w:r>
      </w:ins>
      <w:ins w:id="483" w:author="Payod" w:date="2022-01-08T11:32:00Z">
        <w:r w:rsidRPr="008E7059">
          <w:rPr>
            <w:b/>
            <w:sz w:val="28"/>
            <w:szCs w:val="28"/>
            <w:rPrChange w:id="484" w:author="Payod" w:date="2022-01-08T11:47:00Z">
              <w:rPr>
                <w:sz w:val="28"/>
                <w:szCs w:val="28"/>
              </w:rPr>
            </w:rPrChange>
          </w:rPr>
          <w:t xml:space="preserve">Mean and Standard deviation of </w:t>
        </w:r>
        <w:proofErr w:type="gramStart"/>
        <w:r w:rsidR="00122236" w:rsidRPr="008E7059">
          <w:rPr>
            <w:b/>
            <w:sz w:val="28"/>
            <w:szCs w:val="28"/>
            <w:rPrChange w:id="485" w:author="Payod" w:date="2022-01-08T11:47:00Z">
              <w:rPr>
                <w:sz w:val="28"/>
                <w:szCs w:val="28"/>
              </w:rPr>
            </w:rPrChange>
          </w:rPr>
          <w:t>sample(</w:t>
        </w:r>
        <w:proofErr w:type="gramEnd"/>
        <w:r w:rsidR="00122236" w:rsidRPr="008E7059">
          <w:rPr>
            <w:b/>
            <w:sz w:val="28"/>
            <w:szCs w:val="28"/>
            <w:rPrChange w:id="486" w:author="Payod" w:date="2022-01-08T11:47:00Z">
              <w:rPr>
                <w:sz w:val="28"/>
                <w:szCs w:val="28"/>
              </w:rPr>
            </w:rPrChange>
          </w:rPr>
          <w:t xml:space="preserve">2,3,5,6,9)=25 is </w:t>
        </w:r>
      </w:ins>
    </w:p>
    <w:p w14:paraId="764DC71D" w14:textId="3F77004A" w:rsidR="00122236" w:rsidRPr="008E7059" w:rsidRDefault="00122236" w:rsidP="00CB08A5">
      <w:pPr>
        <w:rPr>
          <w:ins w:id="487" w:author="Payod" w:date="2022-01-08T11:33:00Z"/>
          <w:b/>
          <w:sz w:val="28"/>
          <w:szCs w:val="28"/>
          <w:rPrChange w:id="488" w:author="Payod" w:date="2022-01-08T11:47:00Z">
            <w:rPr>
              <w:ins w:id="489" w:author="Payod" w:date="2022-01-08T11:33:00Z"/>
              <w:sz w:val="28"/>
              <w:szCs w:val="28"/>
            </w:rPr>
          </w:rPrChange>
        </w:rPr>
      </w:pPr>
      <w:ins w:id="490" w:author="Payod" w:date="2022-01-08T11:32:00Z">
        <w:r w:rsidRPr="008E7059">
          <w:rPr>
            <w:b/>
            <w:sz w:val="28"/>
            <w:szCs w:val="28"/>
            <w:rPrChange w:id="491" w:author="Payod" w:date="2022-01-08T11:47:00Z">
              <w:rPr>
                <w:sz w:val="28"/>
                <w:szCs w:val="28"/>
              </w:rPr>
            </w:rPrChange>
          </w:rPr>
          <w:tab/>
          <w:t>Mean=</w:t>
        </w:r>
      </w:ins>
      <w:ins w:id="492" w:author="Payod" w:date="2022-01-08T11:33:00Z">
        <w:r w:rsidRPr="008E7059">
          <w:rPr>
            <w:b/>
            <w:sz w:val="28"/>
            <w:szCs w:val="28"/>
            <w:rPrChange w:id="493" w:author="Payod" w:date="2022-01-08T11:47:00Z">
              <w:rPr>
                <w:sz w:val="28"/>
                <w:szCs w:val="28"/>
              </w:rPr>
            </w:rPrChange>
          </w:rPr>
          <w:t>5</w:t>
        </w:r>
      </w:ins>
    </w:p>
    <w:p w14:paraId="5352DD9E" w14:textId="0FA3B053" w:rsidR="00122236" w:rsidRPr="008E7059" w:rsidRDefault="00122236" w:rsidP="00CB08A5">
      <w:pPr>
        <w:rPr>
          <w:ins w:id="494" w:author="Payod" w:date="2022-01-08T11:37:00Z"/>
          <w:b/>
          <w:sz w:val="28"/>
          <w:szCs w:val="28"/>
          <w:rPrChange w:id="495" w:author="Payod" w:date="2022-01-08T11:47:00Z">
            <w:rPr>
              <w:ins w:id="496" w:author="Payod" w:date="2022-01-08T11:37:00Z"/>
              <w:sz w:val="28"/>
              <w:szCs w:val="28"/>
            </w:rPr>
          </w:rPrChange>
        </w:rPr>
      </w:pPr>
      <w:ins w:id="497" w:author="Payod" w:date="2022-01-08T11:33:00Z">
        <w:r w:rsidRPr="008E7059">
          <w:rPr>
            <w:b/>
            <w:sz w:val="28"/>
            <w:szCs w:val="28"/>
            <w:rPrChange w:id="498" w:author="Payod" w:date="2022-01-08T11:47:00Z">
              <w:rPr>
                <w:sz w:val="28"/>
                <w:szCs w:val="28"/>
              </w:rPr>
            </w:rPrChange>
          </w:rPr>
          <w:tab/>
          <w:t>SD=2.738</w:t>
        </w:r>
      </w:ins>
      <w:ins w:id="499" w:author="Payod" w:date="2022-01-08T11:35:00Z">
        <w:r w:rsidRPr="008E7059">
          <w:rPr>
            <w:b/>
            <w:sz w:val="28"/>
            <w:szCs w:val="28"/>
            <w:rPrChange w:id="500" w:author="Payod" w:date="2022-01-08T11:47:00Z">
              <w:rPr>
                <w:sz w:val="28"/>
                <w:szCs w:val="28"/>
              </w:rPr>
            </w:rPrChange>
          </w:rPr>
          <w:t>613</w:t>
        </w:r>
      </w:ins>
    </w:p>
    <w:p w14:paraId="15B0240A" w14:textId="6BE6EC29" w:rsidR="00122236" w:rsidRPr="008E7059" w:rsidRDefault="00122236" w:rsidP="00CB08A5">
      <w:pPr>
        <w:rPr>
          <w:ins w:id="501" w:author="Payod" w:date="2022-01-08T11:37:00Z"/>
          <w:b/>
          <w:sz w:val="28"/>
          <w:szCs w:val="28"/>
          <w:rPrChange w:id="502" w:author="Payod" w:date="2022-01-08T11:47:00Z">
            <w:rPr>
              <w:ins w:id="503" w:author="Payod" w:date="2022-01-08T11:37:00Z"/>
              <w:sz w:val="28"/>
              <w:szCs w:val="28"/>
            </w:rPr>
          </w:rPrChange>
        </w:rPr>
      </w:pPr>
      <w:ins w:id="504" w:author="Payod" w:date="2022-01-08T11:37:00Z">
        <w:r w:rsidRPr="008E7059">
          <w:rPr>
            <w:b/>
            <w:sz w:val="28"/>
            <w:szCs w:val="28"/>
            <w:rPrChange w:id="505" w:author="Payod" w:date="2022-01-08T11:47:00Z">
              <w:rPr>
                <w:sz w:val="28"/>
                <w:szCs w:val="28"/>
              </w:rPr>
            </w:rPrChange>
          </w:rPr>
          <w:tab/>
        </w:r>
        <w:proofErr w:type="spellStart"/>
        <w:r w:rsidRPr="008E7059">
          <w:rPr>
            <w:b/>
            <w:sz w:val="28"/>
            <w:szCs w:val="28"/>
            <w:rPrChange w:id="506" w:author="Payod" w:date="2022-01-08T11:47:00Z">
              <w:rPr>
                <w:sz w:val="28"/>
                <w:szCs w:val="28"/>
              </w:rPr>
            </w:rPrChange>
          </w:rPr>
          <w:t>Zscore</w:t>
        </w:r>
        <w:proofErr w:type="spellEnd"/>
        <w:r w:rsidRPr="008E7059">
          <w:rPr>
            <w:b/>
            <w:sz w:val="28"/>
            <w:szCs w:val="28"/>
            <w:rPrChange w:id="507" w:author="Payod" w:date="2022-01-08T11:47:00Z">
              <w:rPr>
                <w:sz w:val="28"/>
                <w:szCs w:val="28"/>
              </w:rPr>
            </w:rPrChange>
          </w:rPr>
          <w:t xml:space="preserve"> for 95%=1.96</w:t>
        </w:r>
      </w:ins>
    </w:p>
    <w:p w14:paraId="14FEBFD5" w14:textId="5B136CBF" w:rsidR="00122236" w:rsidRPr="008E7059" w:rsidRDefault="00122236" w:rsidP="00CB08A5">
      <w:pPr>
        <w:rPr>
          <w:ins w:id="508" w:author="Payod" w:date="2022-01-08T11:37:00Z"/>
          <w:b/>
          <w:sz w:val="28"/>
          <w:szCs w:val="28"/>
          <w:rPrChange w:id="509" w:author="Payod" w:date="2022-01-08T11:47:00Z">
            <w:rPr>
              <w:ins w:id="510" w:author="Payod" w:date="2022-01-08T11:37:00Z"/>
              <w:sz w:val="28"/>
              <w:szCs w:val="28"/>
            </w:rPr>
          </w:rPrChange>
        </w:rPr>
      </w:pPr>
      <w:ins w:id="511" w:author="Payod" w:date="2022-01-08T11:37:00Z">
        <w:r w:rsidRPr="008E7059">
          <w:rPr>
            <w:b/>
            <w:sz w:val="28"/>
            <w:szCs w:val="28"/>
            <w:rPrChange w:id="512" w:author="Payod" w:date="2022-01-08T11:47:00Z">
              <w:rPr>
                <w:sz w:val="28"/>
                <w:szCs w:val="28"/>
              </w:rPr>
            </w:rPrChange>
          </w:rPr>
          <w:tab/>
        </w:r>
        <w:proofErr w:type="spellStart"/>
        <w:r w:rsidRPr="008E7059">
          <w:rPr>
            <w:b/>
            <w:sz w:val="28"/>
            <w:szCs w:val="28"/>
            <w:rPrChange w:id="513" w:author="Payod" w:date="2022-01-08T11:47:00Z">
              <w:rPr>
                <w:sz w:val="28"/>
                <w:szCs w:val="28"/>
              </w:rPr>
            </w:rPrChange>
          </w:rPr>
          <w:t>Zscore</w:t>
        </w:r>
        <w:proofErr w:type="spellEnd"/>
        <w:r w:rsidRPr="008E7059">
          <w:rPr>
            <w:b/>
            <w:sz w:val="28"/>
            <w:szCs w:val="28"/>
            <w:rPrChange w:id="514" w:author="Payod" w:date="2022-01-08T11:47:00Z">
              <w:rPr>
                <w:sz w:val="28"/>
                <w:szCs w:val="28"/>
              </w:rPr>
            </w:rPrChange>
          </w:rPr>
          <w:t xml:space="preserve"> for 96%=2.05</w:t>
        </w:r>
      </w:ins>
    </w:p>
    <w:p w14:paraId="133FCA82" w14:textId="43AE7133" w:rsidR="00122236" w:rsidRPr="008E7059" w:rsidRDefault="00122236" w:rsidP="00CB08A5">
      <w:pPr>
        <w:rPr>
          <w:ins w:id="515" w:author="Payod" w:date="2022-01-08T11:35:00Z"/>
          <w:b/>
          <w:sz w:val="28"/>
          <w:szCs w:val="28"/>
          <w:rPrChange w:id="516" w:author="Payod" w:date="2022-01-08T11:47:00Z">
            <w:rPr>
              <w:ins w:id="517" w:author="Payod" w:date="2022-01-08T11:35:00Z"/>
              <w:sz w:val="28"/>
              <w:szCs w:val="28"/>
            </w:rPr>
          </w:rPrChange>
        </w:rPr>
      </w:pPr>
      <w:ins w:id="518" w:author="Payod" w:date="2022-01-08T11:37:00Z">
        <w:r w:rsidRPr="008E7059">
          <w:rPr>
            <w:b/>
            <w:sz w:val="28"/>
            <w:szCs w:val="28"/>
            <w:rPrChange w:id="519" w:author="Payod" w:date="2022-01-08T11:47:00Z">
              <w:rPr>
                <w:sz w:val="28"/>
                <w:szCs w:val="28"/>
              </w:rPr>
            </w:rPrChange>
          </w:rPr>
          <w:tab/>
        </w:r>
        <w:proofErr w:type="spellStart"/>
        <w:r w:rsidRPr="008E7059">
          <w:rPr>
            <w:b/>
            <w:sz w:val="28"/>
            <w:szCs w:val="28"/>
            <w:rPrChange w:id="520" w:author="Payod" w:date="2022-01-08T11:47:00Z">
              <w:rPr>
                <w:sz w:val="28"/>
                <w:szCs w:val="28"/>
              </w:rPr>
            </w:rPrChange>
          </w:rPr>
          <w:t>Zscore</w:t>
        </w:r>
        <w:proofErr w:type="spellEnd"/>
        <w:r w:rsidRPr="008E7059">
          <w:rPr>
            <w:b/>
            <w:sz w:val="28"/>
            <w:szCs w:val="28"/>
            <w:rPrChange w:id="521" w:author="Payod" w:date="2022-01-08T11:47:00Z">
              <w:rPr>
                <w:sz w:val="28"/>
                <w:szCs w:val="28"/>
              </w:rPr>
            </w:rPrChange>
          </w:rPr>
          <w:t xml:space="preserve"> for 99%=</w:t>
        </w:r>
      </w:ins>
      <w:ins w:id="522" w:author="Payod" w:date="2022-01-08T11:39:00Z">
        <w:r w:rsidRPr="008E7059">
          <w:rPr>
            <w:b/>
            <w:sz w:val="28"/>
            <w:szCs w:val="28"/>
            <w:rPrChange w:id="523" w:author="Payod" w:date="2022-01-08T11:47:00Z">
              <w:rPr>
                <w:sz w:val="28"/>
                <w:szCs w:val="28"/>
              </w:rPr>
            </w:rPrChange>
          </w:rPr>
          <w:t>2.57</w:t>
        </w:r>
      </w:ins>
    </w:p>
    <w:p w14:paraId="3C5B24E8" w14:textId="77777777" w:rsidR="00122236" w:rsidRDefault="00122236" w:rsidP="00CB08A5">
      <w:pPr>
        <w:rPr>
          <w:sz w:val="28"/>
          <w:szCs w:val="28"/>
        </w:rPr>
      </w:pPr>
    </w:p>
    <w:p w14:paraId="45206584" w14:textId="77777777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</w:t>
      </w:r>
      <w:proofErr w:type="gramStart"/>
      <w:r w:rsidR="00DB650D">
        <w:rPr>
          <w:sz w:val="28"/>
          <w:szCs w:val="28"/>
        </w:rPr>
        <w:t xml:space="preserve">Government  </w:t>
      </w:r>
      <w:r w:rsidR="00D74923">
        <w:rPr>
          <w:sz w:val="28"/>
          <w:szCs w:val="28"/>
        </w:rPr>
        <w:t>company</w:t>
      </w:r>
      <w:proofErr w:type="gramEnd"/>
      <w:r w:rsidR="00D74923">
        <w:rPr>
          <w:sz w:val="28"/>
          <w:szCs w:val="28"/>
        </w:rPr>
        <w:t xml:space="preserve">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proofErr w:type="gramStart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gramEnd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</w:t>
      </w:r>
      <w:proofErr w:type="spellEnd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</w:t>
      </w:r>
      <w:proofErr w:type="spell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14:paraId="2B14E9B9" w14:textId="77777777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df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5C572982" w14:textId="0F306609" w:rsidR="00D44288" w:rsidRPr="008E7059" w:rsidRDefault="00122236" w:rsidP="00CB08A5">
      <w:pPr>
        <w:rPr>
          <w:ins w:id="524" w:author="Payod" w:date="2022-01-08T11:42:00Z"/>
          <w:rFonts w:ascii="Segoe UI" w:hAnsi="Segoe UI" w:cs="Segoe UI"/>
          <w:b/>
          <w:color w:val="000000"/>
          <w:sz w:val="28"/>
          <w:szCs w:val="28"/>
          <w:shd w:val="clear" w:color="auto" w:fill="FFFFFF"/>
          <w:rPrChange w:id="525" w:author="Payod" w:date="2022-01-08T11:47:00Z">
            <w:rPr>
              <w:ins w:id="526" w:author="Payod" w:date="2022-01-08T11:42:00Z"/>
              <w:rFonts w:ascii="Segoe UI" w:hAnsi="Segoe UI" w:cs="Segoe UI"/>
              <w:color w:val="000000"/>
              <w:sz w:val="28"/>
              <w:szCs w:val="28"/>
              <w:shd w:val="clear" w:color="auto" w:fill="FFFFFF"/>
            </w:rPr>
          </w:rPrChange>
        </w:rPr>
      </w:pPr>
      <w:proofErr w:type="spellStart"/>
      <w:ins w:id="527" w:author="Payod" w:date="2022-01-08T11:41:00Z">
        <w:r>
          <w:rPr>
            <w:rFonts w:ascii="Segoe UI" w:hAnsi="Segoe UI" w:cs="Segoe UI"/>
            <w:color w:val="000000"/>
            <w:sz w:val="28"/>
            <w:szCs w:val="28"/>
            <w:shd w:val="clear" w:color="auto" w:fill="FFFFFF"/>
          </w:rPr>
          <w:t>Ans</w:t>
        </w:r>
        <w:proofErr w:type="spellEnd"/>
        <w:r>
          <w:rPr>
            <w:rFonts w:ascii="Segoe UI" w:hAnsi="Segoe UI" w:cs="Segoe UI"/>
            <w:color w:val="000000"/>
            <w:sz w:val="28"/>
            <w:szCs w:val="28"/>
            <w:shd w:val="clear" w:color="auto" w:fill="FFFFFF"/>
          </w:rPr>
          <w:t xml:space="preserve">- </w:t>
        </w:r>
        <w:r w:rsidRPr="008E7059">
          <w:rPr>
            <w:rFonts w:ascii="Segoe UI" w:hAnsi="Segoe UI" w:cs="Segoe UI"/>
            <w:b/>
            <w:color w:val="000000"/>
            <w:sz w:val="28"/>
            <w:szCs w:val="28"/>
            <w:shd w:val="clear" w:color="auto" w:fill="FFFFFF"/>
            <w:rPrChange w:id="528" w:author="Payod" w:date="2022-01-08T11:47:00Z">
              <w:rPr>
                <w:rFonts w:ascii="Segoe UI" w:hAnsi="Segoe UI" w:cs="Segoe UI"/>
                <w:color w:val="000000"/>
                <w:sz w:val="28"/>
                <w:szCs w:val="28"/>
                <w:shd w:val="clear" w:color="auto" w:fill="FFFFFF"/>
              </w:rPr>
            </w:rPrChange>
          </w:rPr>
          <w:t xml:space="preserve">Let </w:t>
        </w:r>
        <w:proofErr w:type="spellStart"/>
        <w:r w:rsidRPr="008E7059">
          <w:rPr>
            <w:rFonts w:ascii="Segoe UI" w:hAnsi="Segoe UI" w:cs="Segoe UI"/>
            <w:b/>
            <w:color w:val="000000"/>
            <w:sz w:val="28"/>
            <w:szCs w:val="28"/>
            <w:shd w:val="clear" w:color="auto" w:fill="FFFFFF"/>
            <w:rPrChange w:id="529" w:author="Payod" w:date="2022-01-08T11:47:00Z">
              <w:rPr>
                <w:rFonts w:ascii="Segoe UI" w:hAnsi="Segoe UI" w:cs="Segoe UI"/>
                <w:color w:val="000000"/>
                <w:sz w:val="28"/>
                <w:szCs w:val="28"/>
                <w:shd w:val="clear" w:color="auto" w:fill="FFFFFF"/>
              </w:rPr>
            </w:rPrChange>
          </w:rPr>
          <w:t>tscore</w:t>
        </w:r>
        <w:proofErr w:type="spellEnd"/>
        <w:r w:rsidRPr="008E7059">
          <w:rPr>
            <w:rFonts w:ascii="Segoe UI" w:hAnsi="Segoe UI" w:cs="Segoe UI"/>
            <w:b/>
            <w:color w:val="000000"/>
            <w:sz w:val="28"/>
            <w:szCs w:val="28"/>
            <w:shd w:val="clear" w:color="auto" w:fill="FFFFFF"/>
            <w:rPrChange w:id="530" w:author="Payod" w:date="2022-01-08T11:47:00Z">
              <w:rPr>
                <w:rFonts w:ascii="Segoe UI" w:hAnsi="Segoe UI" w:cs="Segoe UI"/>
                <w:color w:val="000000"/>
                <w:sz w:val="28"/>
                <w:szCs w:val="28"/>
                <w:shd w:val="clear" w:color="auto" w:fill="FFFFFF"/>
              </w:rPr>
            </w:rPrChange>
          </w:rPr>
          <w:t>= x-</w:t>
        </w:r>
      </w:ins>
      <w:ins w:id="531" w:author="Payod" w:date="2022-01-08T11:42:00Z">
        <w:r w:rsidRPr="008E7059">
          <w:rPr>
            <w:rFonts w:ascii="Segoe UI" w:hAnsi="Segoe UI" w:cs="Segoe UI"/>
            <w:b/>
            <w:color w:val="000000"/>
            <w:sz w:val="28"/>
            <w:szCs w:val="28"/>
            <w:shd w:val="clear" w:color="auto" w:fill="FFFFFF"/>
            <w:rPrChange w:id="532" w:author="Payod" w:date="2022-01-08T11:47:00Z">
              <w:rPr>
                <w:rFonts w:ascii="Segoe UI" w:hAnsi="Segoe UI" w:cs="Segoe UI"/>
                <w:color w:val="000000"/>
                <w:sz w:val="28"/>
                <w:szCs w:val="28"/>
                <w:shd w:val="clear" w:color="auto" w:fill="FFFFFF"/>
              </w:rPr>
            </w:rPrChange>
          </w:rPr>
          <w:t>population mean/</w:t>
        </w:r>
        <w:proofErr w:type="spellStart"/>
        <w:r w:rsidRPr="008E7059">
          <w:rPr>
            <w:rFonts w:ascii="Segoe UI" w:hAnsi="Segoe UI" w:cs="Segoe UI"/>
            <w:b/>
            <w:color w:val="000000"/>
            <w:sz w:val="28"/>
            <w:szCs w:val="28"/>
            <w:shd w:val="clear" w:color="auto" w:fill="FFFFFF"/>
            <w:rPrChange w:id="533" w:author="Payod" w:date="2022-01-08T11:47:00Z">
              <w:rPr>
                <w:rFonts w:ascii="Segoe UI" w:hAnsi="Segoe UI" w:cs="Segoe UI"/>
                <w:color w:val="000000"/>
                <w:sz w:val="28"/>
                <w:szCs w:val="28"/>
                <w:shd w:val="clear" w:color="auto" w:fill="FFFFFF"/>
              </w:rPr>
            </w:rPrChange>
          </w:rPr>
          <w:t>sd</w:t>
        </w:r>
        <w:proofErr w:type="spellEnd"/>
        <w:r w:rsidRPr="008E7059">
          <w:rPr>
            <w:rFonts w:ascii="Segoe UI" w:hAnsi="Segoe UI" w:cs="Segoe UI"/>
            <w:b/>
            <w:color w:val="000000"/>
            <w:sz w:val="28"/>
            <w:szCs w:val="28"/>
            <w:shd w:val="clear" w:color="auto" w:fill="FFFFFF"/>
            <w:rPrChange w:id="534" w:author="Payod" w:date="2022-01-08T11:47:00Z">
              <w:rPr>
                <w:rFonts w:ascii="Segoe UI" w:hAnsi="Segoe UI" w:cs="Segoe UI"/>
                <w:color w:val="000000"/>
                <w:sz w:val="28"/>
                <w:szCs w:val="28"/>
                <w:shd w:val="clear" w:color="auto" w:fill="FFFFFF"/>
              </w:rPr>
            </w:rPrChange>
          </w:rPr>
          <w:t>/</w:t>
        </w:r>
        <w:proofErr w:type="gramStart"/>
        <w:r w:rsidRPr="008E7059">
          <w:rPr>
            <w:rFonts w:ascii="Segoe UI" w:hAnsi="Segoe UI" w:cs="Segoe UI"/>
            <w:b/>
            <w:color w:val="000000"/>
            <w:sz w:val="28"/>
            <w:szCs w:val="28"/>
            <w:shd w:val="clear" w:color="auto" w:fill="FFFFFF"/>
            <w:rPrChange w:id="535" w:author="Payod" w:date="2022-01-08T11:47:00Z">
              <w:rPr>
                <w:rFonts w:ascii="Segoe UI" w:hAnsi="Segoe UI" w:cs="Segoe UI"/>
                <w:color w:val="000000"/>
                <w:sz w:val="28"/>
                <w:szCs w:val="28"/>
                <w:shd w:val="clear" w:color="auto" w:fill="FFFFFF"/>
              </w:rPr>
            </w:rPrChange>
          </w:rPr>
          <w:t>root(</w:t>
        </w:r>
        <w:proofErr w:type="gramEnd"/>
        <w:r w:rsidRPr="008E7059">
          <w:rPr>
            <w:rFonts w:ascii="Segoe UI" w:hAnsi="Segoe UI" w:cs="Segoe UI"/>
            <w:b/>
            <w:color w:val="000000"/>
            <w:sz w:val="28"/>
            <w:szCs w:val="28"/>
            <w:shd w:val="clear" w:color="auto" w:fill="FFFFFF"/>
            <w:rPrChange w:id="536" w:author="Payod" w:date="2022-01-08T11:47:00Z">
              <w:rPr>
                <w:rFonts w:ascii="Segoe UI" w:hAnsi="Segoe UI" w:cs="Segoe UI"/>
                <w:color w:val="000000"/>
                <w:sz w:val="28"/>
                <w:szCs w:val="28"/>
                <w:shd w:val="clear" w:color="auto" w:fill="FFFFFF"/>
              </w:rPr>
            </w:rPrChange>
          </w:rPr>
          <w:t>n)</w:t>
        </w:r>
      </w:ins>
    </w:p>
    <w:p w14:paraId="4EC715A6" w14:textId="3DA5A197" w:rsidR="00122236" w:rsidRPr="008E7059" w:rsidRDefault="00122236" w:rsidP="00CB08A5">
      <w:pPr>
        <w:rPr>
          <w:ins w:id="537" w:author="Payod" w:date="2022-01-08T11:43:00Z"/>
          <w:rFonts w:ascii="Segoe UI" w:hAnsi="Segoe UI" w:cs="Segoe UI"/>
          <w:b/>
          <w:color w:val="000000"/>
          <w:sz w:val="28"/>
          <w:szCs w:val="28"/>
          <w:shd w:val="clear" w:color="auto" w:fill="FFFFFF"/>
          <w:rPrChange w:id="538" w:author="Payod" w:date="2022-01-08T11:47:00Z">
            <w:rPr>
              <w:ins w:id="539" w:author="Payod" w:date="2022-01-08T11:43:00Z"/>
              <w:rFonts w:ascii="Segoe UI" w:hAnsi="Segoe UI" w:cs="Segoe UI"/>
              <w:color w:val="000000"/>
              <w:sz w:val="28"/>
              <w:szCs w:val="28"/>
              <w:shd w:val="clear" w:color="auto" w:fill="FFFFFF"/>
            </w:rPr>
          </w:rPrChange>
        </w:rPr>
      </w:pPr>
      <w:proofErr w:type="spellStart"/>
      <w:ins w:id="540" w:author="Payod" w:date="2022-01-08T11:42:00Z">
        <w:r w:rsidRPr="008E7059">
          <w:rPr>
            <w:rFonts w:ascii="Segoe UI" w:hAnsi="Segoe UI" w:cs="Segoe UI"/>
            <w:b/>
            <w:color w:val="000000"/>
            <w:sz w:val="28"/>
            <w:szCs w:val="28"/>
            <w:shd w:val="clear" w:color="auto" w:fill="FFFFFF"/>
            <w:rPrChange w:id="541" w:author="Payod" w:date="2022-01-08T11:47:00Z">
              <w:rPr>
                <w:rFonts w:ascii="Segoe UI" w:hAnsi="Segoe UI" w:cs="Segoe UI"/>
                <w:color w:val="000000"/>
                <w:sz w:val="28"/>
                <w:szCs w:val="28"/>
                <w:shd w:val="clear" w:color="auto" w:fill="FFFFFF"/>
              </w:rPr>
            </w:rPrChange>
          </w:rPr>
          <w:t>I.e</w:t>
        </w:r>
        <w:proofErr w:type="spellEnd"/>
        <w:r w:rsidRPr="008E7059">
          <w:rPr>
            <w:rFonts w:ascii="Segoe UI" w:hAnsi="Segoe UI" w:cs="Segoe UI"/>
            <w:b/>
            <w:color w:val="000000"/>
            <w:sz w:val="28"/>
            <w:szCs w:val="28"/>
            <w:shd w:val="clear" w:color="auto" w:fill="FFFFFF"/>
            <w:rPrChange w:id="542" w:author="Payod" w:date="2022-01-08T11:47:00Z">
              <w:rPr>
                <w:rFonts w:ascii="Segoe UI" w:hAnsi="Segoe UI" w:cs="Segoe UI"/>
                <w:color w:val="000000"/>
                <w:sz w:val="28"/>
                <w:szCs w:val="28"/>
                <w:shd w:val="clear" w:color="auto" w:fill="FFFFFF"/>
              </w:rPr>
            </w:rPrChange>
          </w:rPr>
          <w:t xml:space="preserve">, </w:t>
        </w:r>
        <w:proofErr w:type="spellStart"/>
        <w:r w:rsidRPr="008E7059">
          <w:rPr>
            <w:rFonts w:ascii="Segoe UI" w:hAnsi="Segoe UI" w:cs="Segoe UI"/>
            <w:b/>
            <w:color w:val="000000"/>
            <w:sz w:val="28"/>
            <w:szCs w:val="28"/>
            <w:shd w:val="clear" w:color="auto" w:fill="FFFFFF"/>
            <w:rPrChange w:id="543" w:author="Payod" w:date="2022-01-08T11:47:00Z">
              <w:rPr>
                <w:rFonts w:ascii="Segoe UI" w:hAnsi="Segoe UI" w:cs="Segoe UI"/>
                <w:color w:val="000000"/>
                <w:sz w:val="28"/>
                <w:szCs w:val="28"/>
                <w:shd w:val="clear" w:color="auto" w:fill="FFFFFF"/>
              </w:rPr>
            </w:rPrChange>
          </w:rPr>
          <w:t>tscore</w:t>
        </w:r>
        <w:proofErr w:type="spellEnd"/>
        <w:r w:rsidRPr="008E7059">
          <w:rPr>
            <w:rFonts w:ascii="Segoe UI" w:hAnsi="Segoe UI" w:cs="Segoe UI"/>
            <w:b/>
            <w:color w:val="000000"/>
            <w:sz w:val="28"/>
            <w:szCs w:val="28"/>
            <w:shd w:val="clear" w:color="auto" w:fill="FFFFFF"/>
            <w:rPrChange w:id="544" w:author="Payod" w:date="2022-01-08T11:47:00Z">
              <w:rPr>
                <w:rFonts w:ascii="Segoe UI" w:hAnsi="Segoe UI" w:cs="Segoe UI"/>
                <w:color w:val="000000"/>
                <w:sz w:val="28"/>
                <w:szCs w:val="28"/>
                <w:shd w:val="clear" w:color="auto" w:fill="FFFFFF"/>
              </w:rPr>
            </w:rPrChange>
          </w:rPr>
          <w:t>=</w:t>
        </w:r>
        <w:proofErr w:type="gramStart"/>
        <w:r w:rsidRPr="008E7059">
          <w:rPr>
            <w:rFonts w:ascii="Segoe UI" w:hAnsi="Segoe UI" w:cs="Segoe UI"/>
            <w:b/>
            <w:color w:val="000000"/>
            <w:sz w:val="28"/>
            <w:szCs w:val="28"/>
            <w:shd w:val="clear" w:color="auto" w:fill="FFFFFF"/>
            <w:rPrChange w:id="545" w:author="Payod" w:date="2022-01-08T11:47:00Z">
              <w:rPr>
                <w:rFonts w:ascii="Segoe UI" w:hAnsi="Segoe UI" w:cs="Segoe UI"/>
                <w:color w:val="000000"/>
                <w:sz w:val="28"/>
                <w:szCs w:val="28"/>
                <w:shd w:val="clear" w:color="auto" w:fill="FFFFFF"/>
              </w:rPr>
            </w:rPrChange>
          </w:rPr>
          <w:t>x(</w:t>
        </w:r>
        <w:proofErr w:type="gramEnd"/>
        <w:r w:rsidRPr="008E7059">
          <w:rPr>
            <w:rFonts w:ascii="Segoe UI" w:hAnsi="Segoe UI" w:cs="Segoe UI"/>
            <w:b/>
            <w:color w:val="000000"/>
            <w:sz w:val="28"/>
            <w:szCs w:val="28"/>
            <w:shd w:val="clear" w:color="auto" w:fill="FFFFFF"/>
            <w:rPrChange w:id="546" w:author="Payod" w:date="2022-01-08T11:47:00Z">
              <w:rPr>
                <w:rFonts w:ascii="Segoe UI" w:hAnsi="Segoe UI" w:cs="Segoe UI"/>
                <w:color w:val="000000"/>
                <w:sz w:val="28"/>
                <w:szCs w:val="28"/>
                <w:shd w:val="clear" w:color="auto" w:fill="FFFFFF"/>
              </w:rPr>
            </w:rPrChange>
          </w:rPr>
          <w:t>260)</w:t>
        </w:r>
      </w:ins>
      <w:ins w:id="547" w:author="Payod" w:date="2022-01-08T11:43:00Z">
        <w:r w:rsidR="008E7059" w:rsidRPr="008E7059">
          <w:rPr>
            <w:rFonts w:ascii="Segoe UI" w:hAnsi="Segoe UI" w:cs="Segoe UI"/>
            <w:b/>
            <w:color w:val="000000"/>
            <w:sz w:val="28"/>
            <w:szCs w:val="28"/>
            <w:shd w:val="clear" w:color="auto" w:fill="FFFFFF"/>
            <w:rPrChange w:id="548" w:author="Payod" w:date="2022-01-08T11:47:00Z">
              <w:rPr>
                <w:rFonts w:ascii="Segoe UI" w:hAnsi="Segoe UI" w:cs="Segoe UI"/>
                <w:color w:val="000000"/>
                <w:sz w:val="28"/>
                <w:szCs w:val="28"/>
                <w:shd w:val="clear" w:color="auto" w:fill="FFFFFF"/>
              </w:rPr>
            </w:rPrChange>
          </w:rPr>
          <w:t>-population mean(270)/</w:t>
        </w:r>
        <w:proofErr w:type="spellStart"/>
        <w:r w:rsidR="008E7059" w:rsidRPr="008E7059">
          <w:rPr>
            <w:rFonts w:ascii="Segoe UI" w:hAnsi="Segoe UI" w:cs="Segoe UI"/>
            <w:b/>
            <w:color w:val="000000"/>
            <w:sz w:val="28"/>
            <w:szCs w:val="28"/>
            <w:shd w:val="clear" w:color="auto" w:fill="FFFFFF"/>
            <w:rPrChange w:id="549" w:author="Payod" w:date="2022-01-08T11:47:00Z">
              <w:rPr>
                <w:rFonts w:ascii="Segoe UI" w:hAnsi="Segoe UI" w:cs="Segoe UI"/>
                <w:color w:val="000000"/>
                <w:sz w:val="28"/>
                <w:szCs w:val="28"/>
                <w:shd w:val="clear" w:color="auto" w:fill="FFFFFF"/>
              </w:rPr>
            </w:rPrChange>
          </w:rPr>
          <w:t>sd</w:t>
        </w:r>
        <w:proofErr w:type="spellEnd"/>
        <w:r w:rsidR="008E7059" w:rsidRPr="008E7059">
          <w:rPr>
            <w:rFonts w:ascii="Segoe UI" w:hAnsi="Segoe UI" w:cs="Segoe UI"/>
            <w:b/>
            <w:color w:val="000000"/>
            <w:sz w:val="28"/>
            <w:szCs w:val="28"/>
            <w:shd w:val="clear" w:color="auto" w:fill="FFFFFF"/>
            <w:rPrChange w:id="550" w:author="Payod" w:date="2022-01-08T11:47:00Z">
              <w:rPr>
                <w:rFonts w:ascii="Segoe UI" w:hAnsi="Segoe UI" w:cs="Segoe UI"/>
                <w:color w:val="000000"/>
                <w:sz w:val="28"/>
                <w:szCs w:val="28"/>
                <w:shd w:val="clear" w:color="auto" w:fill="FFFFFF"/>
              </w:rPr>
            </w:rPrChange>
          </w:rPr>
          <w:t>(90)/root of n(18)</w:t>
        </w:r>
      </w:ins>
    </w:p>
    <w:p w14:paraId="1634E68A" w14:textId="3C175B89" w:rsidR="008E7059" w:rsidRPr="008E7059" w:rsidRDefault="008E7059" w:rsidP="00CB08A5">
      <w:pPr>
        <w:rPr>
          <w:ins w:id="551" w:author="Payod" w:date="2022-01-08T11:44:00Z"/>
          <w:rFonts w:ascii="Segoe UI" w:hAnsi="Segoe UI" w:cs="Segoe UI"/>
          <w:b/>
          <w:color w:val="000000"/>
          <w:sz w:val="28"/>
          <w:szCs w:val="28"/>
          <w:shd w:val="clear" w:color="auto" w:fill="FFFFFF"/>
          <w:rPrChange w:id="552" w:author="Payod" w:date="2022-01-08T11:47:00Z">
            <w:rPr>
              <w:ins w:id="553" w:author="Payod" w:date="2022-01-08T11:44:00Z"/>
              <w:rFonts w:ascii="Segoe UI" w:hAnsi="Segoe UI" w:cs="Segoe UI"/>
              <w:color w:val="000000"/>
              <w:sz w:val="28"/>
              <w:szCs w:val="28"/>
              <w:shd w:val="clear" w:color="auto" w:fill="FFFFFF"/>
            </w:rPr>
          </w:rPrChange>
        </w:rPr>
      </w:pPr>
      <w:proofErr w:type="spellStart"/>
      <w:ins w:id="554" w:author="Payod" w:date="2022-01-08T11:43:00Z">
        <w:r w:rsidRPr="008E7059">
          <w:rPr>
            <w:rFonts w:ascii="Segoe UI" w:hAnsi="Segoe UI" w:cs="Segoe UI"/>
            <w:b/>
            <w:color w:val="000000"/>
            <w:sz w:val="28"/>
            <w:szCs w:val="28"/>
            <w:shd w:val="clear" w:color="auto" w:fill="FFFFFF"/>
            <w:rPrChange w:id="555" w:author="Payod" w:date="2022-01-08T11:47:00Z">
              <w:rPr>
                <w:rFonts w:ascii="Segoe UI" w:hAnsi="Segoe UI" w:cs="Segoe UI"/>
                <w:color w:val="000000"/>
                <w:sz w:val="28"/>
                <w:szCs w:val="28"/>
                <w:shd w:val="clear" w:color="auto" w:fill="FFFFFF"/>
              </w:rPr>
            </w:rPrChange>
          </w:rPr>
          <w:t>Tscore</w:t>
        </w:r>
        <w:proofErr w:type="spellEnd"/>
        <w:r w:rsidRPr="008E7059">
          <w:rPr>
            <w:rFonts w:ascii="Segoe UI" w:hAnsi="Segoe UI" w:cs="Segoe UI"/>
            <w:b/>
            <w:color w:val="000000"/>
            <w:sz w:val="28"/>
            <w:szCs w:val="28"/>
            <w:shd w:val="clear" w:color="auto" w:fill="FFFFFF"/>
            <w:rPrChange w:id="556" w:author="Payod" w:date="2022-01-08T11:47:00Z">
              <w:rPr>
                <w:rFonts w:ascii="Segoe UI" w:hAnsi="Segoe UI" w:cs="Segoe UI"/>
                <w:color w:val="000000"/>
                <w:sz w:val="28"/>
                <w:szCs w:val="28"/>
                <w:shd w:val="clear" w:color="auto" w:fill="FFFFFF"/>
              </w:rPr>
            </w:rPrChange>
          </w:rPr>
          <w:t>= -10/</w:t>
        </w:r>
      </w:ins>
      <w:ins w:id="557" w:author="Payod" w:date="2022-01-08T11:44:00Z">
        <w:r w:rsidRPr="008E7059">
          <w:rPr>
            <w:rFonts w:ascii="Segoe UI" w:hAnsi="Segoe UI" w:cs="Segoe UI"/>
            <w:b/>
            <w:color w:val="000000"/>
            <w:sz w:val="28"/>
            <w:szCs w:val="28"/>
            <w:shd w:val="clear" w:color="auto" w:fill="FFFFFF"/>
            <w:rPrChange w:id="558" w:author="Payod" w:date="2022-01-08T11:47:00Z">
              <w:rPr>
                <w:rFonts w:ascii="Segoe UI" w:hAnsi="Segoe UI" w:cs="Segoe UI"/>
                <w:color w:val="000000"/>
                <w:sz w:val="28"/>
                <w:szCs w:val="28"/>
                <w:shd w:val="clear" w:color="auto" w:fill="FFFFFF"/>
              </w:rPr>
            </w:rPrChange>
          </w:rPr>
          <w:t>30/3*root2</w:t>
        </w:r>
      </w:ins>
    </w:p>
    <w:p w14:paraId="2018170F" w14:textId="70231E5E" w:rsidR="008E7059" w:rsidRPr="008E7059" w:rsidRDefault="008E7059" w:rsidP="00CB08A5">
      <w:pPr>
        <w:rPr>
          <w:ins w:id="559" w:author="Payod" w:date="2022-01-08T11:45:00Z"/>
          <w:rFonts w:ascii="Segoe UI" w:hAnsi="Segoe UI" w:cs="Segoe UI"/>
          <w:b/>
          <w:color w:val="000000"/>
          <w:sz w:val="28"/>
          <w:szCs w:val="28"/>
          <w:shd w:val="clear" w:color="auto" w:fill="FFFFFF"/>
          <w:rPrChange w:id="560" w:author="Payod" w:date="2022-01-08T11:47:00Z">
            <w:rPr>
              <w:ins w:id="561" w:author="Payod" w:date="2022-01-08T11:45:00Z"/>
              <w:rFonts w:ascii="Segoe UI" w:hAnsi="Segoe UI" w:cs="Segoe UI"/>
              <w:color w:val="000000"/>
              <w:sz w:val="28"/>
              <w:szCs w:val="28"/>
              <w:shd w:val="clear" w:color="auto" w:fill="FFFFFF"/>
            </w:rPr>
          </w:rPrChange>
        </w:rPr>
      </w:pPr>
      <w:proofErr w:type="spellStart"/>
      <w:ins w:id="562" w:author="Payod" w:date="2022-01-08T11:44:00Z">
        <w:r w:rsidRPr="008E7059">
          <w:rPr>
            <w:rFonts w:ascii="Segoe UI" w:hAnsi="Segoe UI" w:cs="Segoe UI"/>
            <w:b/>
            <w:color w:val="000000"/>
            <w:sz w:val="28"/>
            <w:szCs w:val="28"/>
            <w:shd w:val="clear" w:color="auto" w:fill="FFFFFF"/>
            <w:rPrChange w:id="563" w:author="Payod" w:date="2022-01-08T11:47:00Z">
              <w:rPr>
                <w:rFonts w:ascii="Segoe UI" w:hAnsi="Segoe UI" w:cs="Segoe UI"/>
                <w:color w:val="000000"/>
                <w:sz w:val="28"/>
                <w:szCs w:val="28"/>
                <w:shd w:val="clear" w:color="auto" w:fill="FFFFFF"/>
              </w:rPr>
            </w:rPrChange>
          </w:rPr>
          <w:t>Tscore</w:t>
        </w:r>
        <w:proofErr w:type="spellEnd"/>
        <w:r w:rsidRPr="008E7059">
          <w:rPr>
            <w:rFonts w:ascii="Segoe UI" w:hAnsi="Segoe UI" w:cs="Segoe UI"/>
            <w:b/>
            <w:color w:val="000000"/>
            <w:sz w:val="28"/>
            <w:szCs w:val="28"/>
            <w:shd w:val="clear" w:color="auto" w:fill="FFFFFF"/>
            <w:rPrChange w:id="564" w:author="Payod" w:date="2022-01-08T11:47:00Z">
              <w:rPr>
                <w:rFonts w:ascii="Segoe UI" w:hAnsi="Segoe UI" w:cs="Segoe UI"/>
                <w:color w:val="000000"/>
                <w:sz w:val="28"/>
                <w:szCs w:val="28"/>
                <w:shd w:val="clear" w:color="auto" w:fill="FFFFFF"/>
              </w:rPr>
            </w:rPrChange>
          </w:rPr>
          <w:t>= -0.471</w:t>
        </w:r>
      </w:ins>
    </w:p>
    <w:p w14:paraId="0E50F16A" w14:textId="1AA6A5DF" w:rsidR="008E7059" w:rsidRPr="008E7059" w:rsidRDefault="008E7059" w:rsidP="00CB08A5">
      <w:pPr>
        <w:rPr>
          <w:ins w:id="565" w:author="Payod" w:date="2022-01-08T11:45:00Z"/>
          <w:rFonts w:ascii="Segoe UI" w:hAnsi="Segoe UI" w:cs="Segoe UI"/>
          <w:b/>
          <w:color w:val="000000"/>
          <w:sz w:val="28"/>
          <w:szCs w:val="28"/>
          <w:shd w:val="clear" w:color="auto" w:fill="FFFFFF"/>
          <w:rPrChange w:id="566" w:author="Payod" w:date="2022-01-08T11:47:00Z">
            <w:rPr>
              <w:ins w:id="567" w:author="Payod" w:date="2022-01-08T11:45:00Z"/>
              <w:rFonts w:ascii="Segoe UI" w:hAnsi="Segoe UI" w:cs="Segoe UI"/>
              <w:color w:val="000000"/>
              <w:sz w:val="28"/>
              <w:szCs w:val="28"/>
              <w:shd w:val="clear" w:color="auto" w:fill="FFFFFF"/>
            </w:rPr>
          </w:rPrChange>
        </w:rPr>
      </w:pPr>
      <w:ins w:id="568" w:author="Payod" w:date="2022-01-08T11:45:00Z">
        <w:r w:rsidRPr="008E7059">
          <w:rPr>
            <w:rFonts w:ascii="Segoe UI" w:hAnsi="Segoe UI" w:cs="Segoe UI"/>
            <w:b/>
            <w:color w:val="000000"/>
            <w:sz w:val="28"/>
            <w:szCs w:val="28"/>
            <w:shd w:val="clear" w:color="auto" w:fill="FFFFFF"/>
            <w:rPrChange w:id="569" w:author="Payod" w:date="2022-01-08T11:47:00Z">
              <w:rPr>
                <w:rFonts w:ascii="Segoe UI" w:hAnsi="Segoe UI" w:cs="Segoe UI"/>
                <w:color w:val="000000"/>
                <w:sz w:val="28"/>
                <w:szCs w:val="28"/>
                <w:shd w:val="clear" w:color="auto" w:fill="FFFFFF"/>
              </w:rPr>
            </w:rPrChange>
          </w:rPr>
          <w:t xml:space="preserve">Therefore, </w:t>
        </w:r>
        <w:proofErr w:type="spellStart"/>
        <w:proofErr w:type="gramStart"/>
        <w:r w:rsidRPr="008E7059">
          <w:rPr>
            <w:rFonts w:ascii="Segoe UI" w:hAnsi="Segoe UI" w:cs="Segoe UI"/>
            <w:b/>
            <w:color w:val="000000"/>
            <w:sz w:val="28"/>
            <w:szCs w:val="28"/>
            <w:shd w:val="clear" w:color="auto" w:fill="FFFFFF"/>
            <w:rPrChange w:id="570" w:author="Payod" w:date="2022-01-08T11:47:00Z">
              <w:rPr>
                <w:rFonts w:ascii="Segoe UI" w:hAnsi="Segoe UI" w:cs="Segoe UI"/>
                <w:color w:val="000000"/>
                <w:sz w:val="28"/>
                <w:szCs w:val="28"/>
                <w:shd w:val="clear" w:color="auto" w:fill="FFFFFF"/>
              </w:rPr>
            </w:rPrChange>
          </w:rPr>
          <w:t>Df</w:t>
        </w:r>
        <w:proofErr w:type="spellEnd"/>
        <w:proofErr w:type="gramEnd"/>
        <w:r w:rsidRPr="008E7059">
          <w:rPr>
            <w:rFonts w:ascii="Segoe UI" w:hAnsi="Segoe UI" w:cs="Segoe UI"/>
            <w:b/>
            <w:color w:val="000000"/>
            <w:sz w:val="28"/>
            <w:szCs w:val="28"/>
            <w:shd w:val="clear" w:color="auto" w:fill="FFFFFF"/>
            <w:rPrChange w:id="571" w:author="Payod" w:date="2022-01-08T11:47:00Z">
              <w:rPr>
                <w:rFonts w:ascii="Segoe UI" w:hAnsi="Segoe UI" w:cs="Segoe UI"/>
                <w:color w:val="000000"/>
                <w:sz w:val="28"/>
                <w:szCs w:val="28"/>
                <w:shd w:val="clear" w:color="auto" w:fill="FFFFFF"/>
              </w:rPr>
            </w:rPrChange>
          </w:rPr>
          <w:t>= N-1= 18-1=17 degree</w:t>
        </w:r>
      </w:ins>
    </w:p>
    <w:p w14:paraId="06361556" w14:textId="560858E4" w:rsidR="008E7059" w:rsidRPr="008E7059" w:rsidRDefault="008E7059" w:rsidP="00CB08A5">
      <w:pPr>
        <w:rPr>
          <w:ins w:id="572" w:author="Payod" w:date="2022-01-08T11:46:00Z"/>
          <w:rFonts w:ascii="Segoe UI" w:hAnsi="Segoe UI" w:cs="Segoe UI"/>
          <w:b/>
          <w:color w:val="000000"/>
          <w:sz w:val="28"/>
          <w:szCs w:val="28"/>
          <w:shd w:val="clear" w:color="auto" w:fill="FFFFFF"/>
          <w:rPrChange w:id="573" w:author="Payod" w:date="2022-01-08T11:47:00Z">
            <w:rPr>
              <w:ins w:id="574" w:author="Payod" w:date="2022-01-08T11:46:00Z"/>
              <w:rFonts w:ascii="Segoe UI" w:hAnsi="Segoe UI" w:cs="Segoe UI"/>
              <w:color w:val="000000"/>
              <w:sz w:val="28"/>
              <w:szCs w:val="28"/>
              <w:shd w:val="clear" w:color="auto" w:fill="FFFFFF"/>
            </w:rPr>
          </w:rPrChange>
        </w:rPr>
      </w:pPr>
      <w:ins w:id="575" w:author="Payod" w:date="2022-01-08T11:46:00Z">
        <w:r w:rsidRPr="008E7059">
          <w:rPr>
            <w:rFonts w:ascii="Segoe UI" w:hAnsi="Segoe UI" w:cs="Segoe UI"/>
            <w:b/>
            <w:color w:val="000000"/>
            <w:sz w:val="28"/>
            <w:szCs w:val="28"/>
            <w:shd w:val="clear" w:color="auto" w:fill="FFFFFF"/>
            <w:rPrChange w:id="576" w:author="Payod" w:date="2022-01-08T11:47:00Z">
              <w:rPr>
                <w:rFonts w:ascii="Segoe UI" w:hAnsi="Segoe UI" w:cs="Segoe UI"/>
                <w:color w:val="000000"/>
                <w:sz w:val="28"/>
                <w:szCs w:val="28"/>
                <w:shd w:val="clear" w:color="auto" w:fill="FFFFFF"/>
              </w:rPr>
            </w:rPrChange>
          </w:rPr>
          <w:t xml:space="preserve">By using </w:t>
        </w:r>
        <w:proofErr w:type="spellStart"/>
        <w:r w:rsidRPr="008E7059">
          <w:rPr>
            <w:rFonts w:ascii="Segoe UI" w:hAnsi="Segoe UI" w:cs="Segoe UI"/>
            <w:b/>
            <w:color w:val="000000"/>
            <w:sz w:val="28"/>
            <w:szCs w:val="28"/>
            <w:shd w:val="clear" w:color="auto" w:fill="FFFFFF"/>
            <w:rPrChange w:id="577" w:author="Payod" w:date="2022-01-08T11:47:00Z">
              <w:rPr>
                <w:rFonts w:ascii="Segoe UI" w:hAnsi="Segoe UI" w:cs="Segoe UI"/>
                <w:color w:val="000000"/>
                <w:sz w:val="28"/>
                <w:szCs w:val="28"/>
                <w:shd w:val="clear" w:color="auto" w:fill="FFFFFF"/>
              </w:rPr>
            </w:rPrChange>
          </w:rPr>
          <w:t>rcode</w:t>
        </w:r>
        <w:proofErr w:type="spellEnd"/>
        <w:r w:rsidRPr="008E7059">
          <w:rPr>
            <w:rFonts w:ascii="Segoe UI" w:hAnsi="Segoe UI" w:cs="Segoe UI"/>
            <w:b/>
            <w:color w:val="000000"/>
            <w:sz w:val="28"/>
            <w:szCs w:val="28"/>
            <w:shd w:val="clear" w:color="auto" w:fill="FFFFFF"/>
            <w:rPrChange w:id="578" w:author="Payod" w:date="2022-01-08T11:47:00Z">
              <w:rPr>
                <w:rFonts w:ascii="Segoe UI" w:hAnsi="Segoe UI" w:cs="Segoe UI"/>
                <w:color w:val="000000"/>
                <w:sz w:val="28"/>
                <w:szCs w:val="28"/>
                <w:shd w:val="clear" w:color="auto" w:fill="FFFFFF"/>
              </w:rPr>
            </w:rPrChange>
          </w:rPr>
          <w:t xml:space="preserve">= </w:t>
        </w:r>
        <w:proofErr w:type="spellStart"/>
        <w:proofErr w:type="gramStart"/>
        <w:r w:rsidRPr="008E7059">
          <w:rPr>
            <w:rFonts w:ascii="Segoe UI" w:hAnsi="Segoe UI" w:cs="Segoe UI"/>
            <w:b/>
            <w:color w:val="000000"/>
            <w:sz w:val="28"/>
            <w:szCs w:val="28"/>
            <w:shd w:val="clear" w:color="auto" w:fill="FFFFFF"/>
            <w:rPrChange w:id="579" w:author="Payod" w:date="2022-01-08T11:47:00Z">
              <w:rPr>
                <w:rFonts w:ascii="Segoe UI" w:hAnsi="Segoe UI" w:cs="Segoe UI"/>
                <w:color w:val="000000"/>
                <w:sz w:val="28"/>
                <w:szCs w:val="28"/>
                <w:shd w:val="clear" w:color="auto" w:fill="FFFFFF"/>
              </w:rPr>
            </w:rPrChange>
          </w:rPr>
          <w:t>pt</w:t>
        </w:r>
        <w:proofErr w:type="spellEnd"/>
        <w:r w:rsidRPr="008E7059">
          <w:rPr>
            <w:rFonts w:ascii="Segoe UI" w:hAnsi="Segoe UI" w:cs="Segoe UI"/>
            <w:b/>
            <w:color w:val="000000"/>
            <w:sz w:val="28"/>
            <w:szCs w:val="28"/>
            <w:shd w:val="clear" w:color="auto" w:fill="FFFFFF"/>
            <w:rPrChange w:id="580" w:author="Payod" w:date="2022-01-08T11:47:00Z">
              <w:rPr>
                <w:rFonts w:ascii="Segoe UI" w:hAnsi="Segoe UI" w:cs="Segoe UI"/>
                <w:color w:val="000000"/>
                <w:sz w:val="28"/>
                <w:szCs w:val="28"/>
                <w:shd w:val="clear" w:color="auto" w:fill="FFFFFF"/>
              </w:rPr>
            </w:rPrChange>
          </w:rPr>
          <w:t>(</w:t>
        </w:r>
        <w:proofErr w:type="spellStart"/>
        <w:proofErr w:type="gramEnd"/>
        <w:r w:rsidRPr="008E7059">
          <w:rPr>
            <w:rFonts w:ascii="Segoe UI" w:hAnsi="Segoe UI" w:cs="Segoe UI"/>
            <w:b/>
            <w:color w:val="000000"/>
            <w:sz w:val="28"/>
            <w:szCs w:val="28"/>
            <w:shd w:val="clear" w:color="auto" w:fill="FFFFFF"/>
            <w:rPrChange w:id="581" w:author="Payod" w:date="2022-01-08T11:47:00Z">
              <w:rPr>
                <w:rFonts w:ascii="Segoe UI" w:hAnsi="Segoe UI" w:cs="Segoe UI"/>
                <w:color w:val="000000"/>
                <w:sz w:val="28"/>
                <w:szCs w:val="28"/>
                <w:shd w:val="clear" w:color="auto" w:fill="FFFFFF"/>
              </w:rPr>
            </w:rPrChange>
          </w:rPr>
          <w:t>tscore,df</w:t>
        </w:r>
        <w:proofErr w:type="spellEnd"/>
        <w:r w:rsidRPr="008E7059">
          <w:rPr>
            <w:rFonts w:ascii="Segoe UI" w:hAnsi="Segoe UI" w:cs="Segoe UI"/>
            <w:b/>
            <w:color w:val="000000"/>
            <w:sz w:val="28"/>
            <w:szCs w:val="28"/>
            <w:shd w:val="clear" w:color="auto" w:fill="FFFFFF"/>
            <w:rPrChange w:id="582" w:author="Payod" w:date="2022-01-08T11:47:00Z">
              <w:rPr>
                <w:rFonts w:ascii="Segoe UI" w:hAnsi="Segoe UI" w:cs="Segoe UI"/>
                <w:color w:val="000000"/>
                <w:sz w:val="28"/>
                <w:szCs w:val="28"/>
                <w:shd w:val="clear" w:color="auto" w:fill="FFFFFF"/>
              </w:rPr>
            </w:rPrChange>
          </w:rPr>
          <w:t>)</w:t>
        </w:r>
      </w:ins>
    </w:p>
    <w:p w14:paraId="1946FD46" w14:textId="4100798C" w:rsidR="008E7059" w:rsidRPr="008E7059" w:rsidRDefault="008E7059" w:rsidP="00CB08A5">
      <w:pPr>
        <w:rPr>
          <w:ins w:id="583" w:author="Payod" w:date="2022-01-08T11:47:00Z"/>
          <w:rFonts w:ascii="Segoe UI" w:hAnsi="Segoe UI" w:cs="Segoe UI"/>
          <w:b/>
          <w:color w:val="000000"/>
          <w:sz w:val="28"/>
          <w:szCs w:val="28"/>
          <w:shd w:val="clear" w:color="auto" w:fill="FFFFFF"/>
          <w:rPrChange w:id="584" w:author="Payod" w:date="2022-01-08T11:47:00Z">
            <w:rPr>
              <w:ins w:id="585" w:author="Payod" w:date="2022-01-08T11:47:00Z"/>
              <w:rFonts w:ascii="Segoe UI" w:hAnsi="Segoe UI" w:cs="Segoe UI"/>
              <w:color w:val="000000"/>
              <w:sz w:val="28"/>
              <w:szCs w:val="28"/>
              <w:shd w:val="clear" w:color="auto" w:fill="FFFFFF"/>
            </w:rPr>
          </w:rPrChange>
        </w:rPr>
      </w:pPr>
      <w:ins w:id="586" w:author="Payod" w:date="2022-01-08T11:46:00Z">
        <w:r w:rsidRPr="008E7059">
          <w:rPr>
            <w:rFonts w:ascii="Segoe UI" w:hAnsi="Segoe UI" w:cs="Segoe UI"/>
            <w:b/>
            <w:color w:val="000000"/>
            <w:sz w:val="28"/>
            <w:szCs w:val="28"/>
            <w:shd w:val="clear" w:color="auto" w:fill="FFFFFF"/>
            <w:rPrChange w:id="587" w:author="Payod" w:date="2022-01-08T11:47:00Z">
              <w:rPr>
                <w:rFonts w:ascii="Segoe UI" w:hAnsi="Segoe UI" w:cs="Segoe UI"/>
                <w:color w:val="000000"/>
                <w:sz w:val="28"/>
                <w:szCs w:val="28"/>
                <w:shd w:val="clear" w:color="auto" w:fill="FFFFFF"/>
              </w:rPr>
            </w:rPrChange>
          </w:rPr>
          <w:t xml:space="preserve">The probability of bulb having </w:t>
        </w:r>
      </w:ins>
      <w:ins w:id="588" w:author="Payod" w:date="2022-01-08T11:47:00Z">
        <w:r w:rsidRPr="008E7059">
          <w:rPr>
            <w:rFonts w:ascii="Segoe UI" w:hAnsi="Segoe UI" w:cs="Segoe UI"/>
            <w:b/>
            <w:color w:val="000000"/>
            <w:sz w:val="28"/>
            <w:szCs w:val="28"/>
            <w:shd w:val="clear" w:color="auto" w:fill="FFFFFF"/>
            <w:rPrChange w:id="589" w:author="Payod" w:date="2022-01-08T11:47:00Z">
              <w:rPr>
                <w:rFonts w:ascii="Segoe UI" w:hAnsi="Segoe UI" w:cs="Segoe UI"/>
                <w:color w:val="000000"/>
                <w:sz w:val="28"/>
                <w:szCs w:val="28"/>
                <w:shd w:val="clear" w:color="auto" w:fill="FFFFFF"/>
              </w:rPr>
            </w:rPrChange>
          </w:rPr>
          <w:t>average</w:t>
        </w:r>
      </w:ins>
      <w:ins w:id="590" w:author="Payod" w:date="2022-01-08T11:46:00Z">
        <w:r w:rsidRPr="008E7059">
          <w:rPr>
            <w:rFonts w:ascii="Segoe UI" w:hAnsi="Segoe UI" w:cs="Segoe UI"/>
            <w:b/>
            <w:color w:val="000000"/>
            <w:sz w:val="28"/>
            <w:szCs w:val="28"/>
            <w:shd w:val="clear" w:color="auto" w:fill="FFFFFF"/>
            <w:rPrChange w:id="591" w:author="Payod" w:date="2022-01-08T11:47:00Z">
              <w:rPr>
                <w:rFonts w:ascii="Segoe UI" w:hAnsi="Segoe UI" w:cs="Segoe UI"/>
                <w:color w:val="000000"/>
                <w:sz w:val="28"/>
                <w:szCs w:val="28"/>
                <w:shd w:val="clear" w:color="auto" w:fill="FFFFFF"/>
              </w:rPr>
            </w:rPrChange>
          </w:rPr>
          <w:t xml:space="preserve"> life is = </w:t>
        </w:r>
      </w:ins>
      <w:ins w:id="592" w:author="Payod" w:date="2022-01-08T11:47:00Z">
        <w:r w:rsidRPr="008E7059">
          <w:rPr>
            <w:rFonts w:ascii="Segoe UI" w:hAnsi="Segoe UI" w:cs="Segoe UI"/>
            <w:b/>
            <w:color w:val="000000"/>
            <w:sz w:val="28"/>
            <w:szCs w:val="28"/>
            <w:shd w:val="clear" w:color="auto" w:fill="FFFFFF"/>
            <w:rPrChange w:id="593" w:author="Payod" w:date="2022-01-08T11:47:00Z">
              <w:rPr>
                <w:rFonts w:ascii="Segoe UI" w:hAnsi="Segoe UI" w:cs="Segoe UI"/>
                <w:color w:val="000000"/>
                <w:sz w:val="28"/>
                <w:szCs w:val="28"/>
                <w:shd w:val="clear" w:color="auto" w:fill="FFFFFF"/>
              </w:rPr>
            </w:rPrChange>
          </w:rPr>
          <w:t>0.321814</w:t>
        </w:r>
      </w:ins>
    </w:p>
    <w:p w14:paraId="4A43D610" w14:textId="2777F45D" w:rsidR="008E7059" w:rsidRDefault="008E7059" w:rsidP="00CB08A5">
      <w:pPr>
        <w:rPr>
          <w:ins w:id="594" w:author="Payod" w:date="2022-01-08T11:47:00Z"/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3FE65160" w14:textId="01CCB58F" w:rsidR="008E7059" w:rsidRDefault="008E7059" w:rsidP="00CB08A5">
      <w:pPr>
        <w:rPr>
          <w:ins w:id="595" w:author="Payod" w:date="2022-01-08T11:47:00Z"/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255DCEB9" w14:textId="77777777" w:rsidR="008E7059" w:rsidRDefault="008E7059" w:rsidP="00CB08A5">
      <w:pPr>
        <w:rPr>
          <w:ins w:id="596" w:author="Payod" w:date="2022-01-08T11:44:00Z"/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05FC96C8" w14:textId="46312E7A" w:rsidR="008E7059" w:rsidRDefault="008E7059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ins w:id="597" w:author="Payod" w:date="2022-01-08T11:44:00Z">
        <w:r>
          <w:rPr>
            <w:rFonts w:ascii="Segoe UI" w:hAnsi="Segoe UI" w:cs="Segoe UI"/>
            <w:color w:val="000000"/>
            <w:sz w:val="28"/>
            <w:szCs w:val="28"/>
            <w:shd w:val="clear" w:color="auto" w:fill="FFFFFF"/>
          </w:rPr>
          <w:tab/>
        </w:r>
      </w:ins>
    </w:p>
    <w:p w14:paraId="16E04F20" w14:textId="77777777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0E5358"/>
    <w:multiLevelType w:val="hybridMultilevel"/>
    <w:tmpl w:val="4CB08E7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9917F0"/>
    <w:multiLevelType w:val="hybridMultilevel"/>
    <w:tmpl w:val="CCDEFACC"/>
    <w:lvl w:ilvl="0" w:tplc="82FED90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A17D77"/>
    <w:multiLevelType w:val="hybridMultilevel"/>
    <w:tmpl w:val="C2CEDA4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3A54641"/>
    <w:multiLevelType w:val="hybridMultilevel"/>
    <w:tmpl w:val="59FCAAD8"/>
    <w:lvl w:ilvl="0" w:tplc="FCAAA06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AF55F4C"/>
    <w:multiLevelType w:val="hybridMultilevel"/>
    <w:tmpl w:val="ADAC350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72F903F2"/>
    <w:multiLevelType w:val="hybridMultilevel"/>
    <w:tmpl w:val="8FE00806"/>
    <w:lvl w:ilvl="0" w:tplc="AC86312A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11"/>
  </w:num>
  <w:num w:numId="4">
    <w:abstractNumId w:val="1"/>
  </w:num>
  <w:num w:numId="5">
    <w:abstractNumId w:val="4"/>
  </w:num>
  <w:num w:numId="6">
    <w:abstractNumId w:val="9"/>
  </w:num>
  <w:num w:numId="7">
    <w:abstractNumId w:val="7"/>
  </w:num>
  <w:num w:numId="8">
    <w:abstractNumId w:val="2"/>
  </w:num>
  <w:num w:numId="9">
    <w:abstractNumId w:val="8"/>
  </w:num>
  <w:num w:numId="10">
    <w:abstractNumId w:val="5"/>
  </w:num>
  <w:num w:numId="11">
    <w:abstractNumId w:val="3"/>
  </w:num>
  <w:num w:numId="12">
    <w:abstractNumId w:val="1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Payod">
    <w15:presenceInfo w15:providerId="Windows Live" w15:userId="ce3ba1e2fe3b9bc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64B"/>
    <w:rsid w:val="000055B5"/>
    <w:rsid w:val="00022704"/>
    <w:rsid w:val="000719E7"/>
    <w:rsid w:val="00083863"/>
    <w:rsid w:val="00083CC3"/>
    <w:rsid w:val="000A03B5"/>
    <w:rsid w:val="000B36AF"/>
    <w:rsid w:val="000B417C"/>
    <w:rsid w:val="000D037B"/>
    <w:rsid w:val="000D69F4"/>
    <w:rsid w:val="000F2D83"/>
    <w:rsid w:val="00122236"/>
    <w:rsid w:val="001864D6"/>
    <w:rsid w:val="00190F7C"/>
    <w:rsid w:val="002078BC"/>
    <w:rsid w:val="00232DE1"/>
    <w:rsid w:val="00266B62"/>
    <w:rsid w:val="0027357F"/>
    <w:rsid w:val="002818A0"/>
    <w:rsid w:val="0028213D"/>
    <w:rsid w:val="00293532"/>
    <w:rsid w:val="002A6694"/>
    <w:rsid w:val="002E0863"/>
    <w:rsid w:val="002E78B5"/>
    <w:rsid w:val="00302B26"/>
    <w:rsid w:val="00303FB8"/>
    <w:rsid w:val="00360870"/>
    <w:rsid w:val="00362490"/>
    <w:rsid w:val="00367E93"/>
    <w:rsid w:val="00396AEA"/>
    <w:rsid w:val="003A03BA"/>
    <w:rsid w:val="003B01D0"/>
    <w:rsid w:val="003B25B6"/>
    <w:rsid w:val="003F354C"/>
    <w:rsid w:val="00433005"/>
    <w:rsid w:val="00437040"/>
    <w:rsid w:val="00494A7E"/>
    <w:rsid w:val="0049640A"/>
    <w:rsid w:val="004A3EDC"/>
    <w:rsid w:val="004D09A1"/>
    <w:rsid w:val="004D1888"/>
    <w:rsid w:val="005438FD"/>
    <w:rsid w:val="005A5EC4"/>
    <w:rsid w:val="005D1DBF"/>
    <w:rsid w:val="005E36B7"/>
    <w:rsid w:val="005F2CA7"/>
    <w:rsid w:val="006231F0"/>
    <w:rsid w:val="006432DB"/>
    <w:rsid w:val="0066364B"/>
    <w:rsid w:val="006723AD"/>
    <w:rsid w:val="006744BF"/>
    <w:rsid w:val="00682549"/>
    <w:rsid w:val="00687BD1"/>
    <w:rsid w:val="006953A0"/>
    <w:rsid w:val="006D7AA1"/>
    <w:rsid w:val="006E0ED4"/>
    <w:rsid w:val="00706CEB"/>
    <w:rsid w:val="00707DE3"/>
    <w:rsid w:val="00712734"/>
    <w:rsid w:val="00724454"/>
    <w:rsid w:val="007273CD"/>
    <w:rsid w:val="007300FB"/>
    <w:rsid w:val="00786F22"/>
    <w:rsid w:val="007A3B9F"/>
    <w:rsid w:val="007A3E38"/>
    <w:rsid w:val="007B7F44"/>
    <w:rsid w:val="00835622"/>
    <w:rsid w:val="00855B6F"/>
    <w:rsid w:val="00862872"/>
    <w:rsid w:val="008B2CB7"/>
    <w:rsid w:val="008B5199"/>
    <w:rsid w:val="008E5E6F"/>
    <w:rsid w:val="008E7059"/>
    <w:rsid w:val="009043E8"/>
    <w:rsid w:val="00923E3B"/>
    <w:rsid w:val="00956F3E"/>
    <w:rsid w:val="00990162"/>
    <w:rsid w:val="00991CFB"/>
    <w:rsid w:val="009D6E8A"/>
    <w:rsid w:val="00A50B04"/>
    <w:rsid w:val="00A677D1"/>
    <w:rsid w:val="00AA44EF"/>
    <w:rsid w:val="00AB0E5D"/>
    <w:rsid w:val="00B22C7F"/>
    <w:rsid w:val="00BB68E7"/>
    <w:rsid w:val="00BC5748"/>
    <w:rsid w:val="00BE6CBD"/>
    <w:rsid w:val="00BF683B"/>
    <w:rsid w:val="00C41684"/>
    <w:rsid w:val="00C50D38"/>
    <w:rsid w:val="00C57628"/>
    <w:rsid w:val="00C700CD"/>
    <w:rsid w:val="00C76165"/>
    <w:rsid w:val="00C93FE6"/>
    <w:rsid w:val="00CB08A5"/>
    <w:rsid w:val="00D309C7"/>
    <w:rsid w:val="00D44288"/>
    <w:rsid w:val="00D610DF"/>
    <w:rsid w:val="00D74923"/>
    <w:rsid w:val="00D759AC"/>
    <w:rsid w:val="00D87AA3"/>
    <w:rsid w:val="00DB650D"/>
    <w:rsid w:val="00DD5854"/>
    <w:rsid w:val="00E214CD"/>
    <w:rsid w:val="00E605D6"/>
    <w:rsid w:val="00EB249B"/>
    <w:rsid w:val="00EB6B5E"/>
    <w:rsid w:val="00EF266E"/>
    <w:rsid w:val="00EF70C9"/>
    <w:rsid w:val="00F407B7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table" w:styleId="PlainTable1">
    <w:name w:val="Plain Table 1"/>
    <w:basedOn w:val="TableNormal"/>
    <w:uiPriority w:val="41"/>
    <w:rsid w:val="00A677D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unhideWhenUsed/>
    <w:rsid w:val="003B25B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957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1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34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6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3708</TotalTime>
  <Pages>14</Pages>
  <Words>1684</Words>
  <Characters>9605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Payod</cp:lastModifiedBy>
  <cp:revision>96</cp:revision>
  <dcterms:created xsi:type="dcterms:W3CDTF">2017-02-23T06:15:00Z</dcterms:created>
  <dcterms:modified xsi:type="dcterms:W3CDTF">2022-01-08T06:19:00Z</dcterms:modified>
</cp:coreProperties>
</file>